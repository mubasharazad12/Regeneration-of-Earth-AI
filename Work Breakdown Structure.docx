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EF8D" w14:textId="651C791B" w:rsidR="005C4F25" w:rsidRPr="005C4F25" w:rsidRDefault="005C4F25" w:rsidP="005C4F2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C4F25">
        <w:rPr>
          <w:rFonts w:ascii="Arial" w:hAnsi="Arial" w:cs="Arial"/>
          <w:b/>
          <w:bCs/>
          <w:sz w:val="36"/>
          <w:szCs w:val="36"/>
        </w:rPr>
        <w:t>Game Programming</w:t>
      </w:r>
    </w:p>
    <w:p w14:paraId="7448F0E6" w14:textId="76E4F897" w:rsidR="00616053" w:rsidRDefault="005C4F25" w:rsidP="005C4F2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C4F25">
        <w:rPr>
          <w:rFonts w:ascii="Arial" w:hAnsi="Arial" w:cs="Arial"/>
          <w:b/>
          <w:bCs/>
          <w:sz w:val="36"/>
          <w:szCs w:val="36"/>
        </w:rPr>
        <w:t>Assignment 3</w:t>
      </w:r>
    </w:p>
    <w:p w14:paraId="4921A2BB" w14:textId="41DBBBE6" w:rsidR="005C4F25" w:rsidRDefault="00B804C0" w:rsidP="005C4F25">
      <w:pPr>
        <w:jc w:val="center"/>
        <w:rPr>
          <w:rFonts w:ascii="Arial" w:hAnsi="Arial" w:cs="Arial"/>
          <w:b/>
          <w:bCs/>
          <w:sz w:val="36"/>
          <w:szCs w:val="36"/>
        </w:rPr>
      </w:pPr>
      <w:ins w:id="0" w:author="Omar Chattha" w:date="2020-04-17T08:39:00Z">
        <w:r>
          <w:rPr>
            <w:rFonts w:ascii="Arial" w:hAnsi="Arial" w:cs="Arial"/>
            <w:b/>
            <w:bCs/>
            <w:sz w:val="36"/>
            <w:szCs w:val="36"/>
          </w:rPr>
          <w:t xml:space="preserve">Score: </w:t>
        </w:r>
        <w:r w:rsidR="001C3FA0">
          <w:rPr>
            <w:rFonts w:ascii="Arial" w:hAnsi="Arial" w:cs="Arial"/>
            <w:b/>
            <w:bCs/>
            <w:sz w:val="36"/>
            <w:szCs w:val="36"/>
          </w:rPr>
          <w:t>7</w:t>
        </w:r>
        <w:bookmarkStart w:id="1" w:name="_GoBack"/>
        <w:bookmarkEnd w:id="1"/>
        <w:r>
          <w:rPr>
            <w:rFonts w:ascii="Arial" w:hAnsi="Arial" w:cs="Arial"/>
            <w:b/>
            <w:bCs/>
            <w:sz w:val="36"/>
            <w:szCs w:val="36"/>
          </w:rPr>
          <w:t>/10</w:t>
        </w:r>
      </w:ins>
    </w:p>
    <w:p w14:paraId="1F45E076" w14:textId="2A6CACBD" w:rsidR="005C4F25" w:rsidRPr="005C4F25" w:rsidRDefault="005C4F25" w:rsidP="005C4F25">
      <w:pPr>
        <w:pStyle w:val="Title"/>
        <w:rPr>
          <w:b/>
          <w:sz w:val="36"/>
          <w:szCs w:val="36"/>
          <w:lang/>
        </w:rPr>
      </w:pPr>
      <w:r w:rsidRPr="005C4F25">
        <w:rPr>
          <w:b/>
          <w:sz w:val="36"/>
          <w:szCs w:val="36"/>
        </w:rPr>
        <w:t>Game programming</w:t>
      </w:r>
      <w:r>
        <w:rPr>
          <w:b/>
          <w:sz w:val="36"/>
          <w:szCs w:val="36"/>
          <w:lang/>
        </w:rPr>
        <w:t>:</w:t>
      </w:r>
    </w:p>
    <w:p w14:paraId="56C0D094" w14:textId="77777777" w:rsidR="005C4F25" w:rsidRDefault="005C4F25" w:rsidP="005C4F25">
      <w:r>
        <w:t>Sir Omer Chattha</w:t>
      </w:r>
    </w:p>
    <w:p w14:paraId="3E0EA312" w14:textId="77777777" w:rsidR="005C4F25" w:rsidRDefault="005C4F25" w:rsidP="005C4F25">
      <w:pPr>
        <w:pStyle w:val="Title"/>
        <w:rPr>
          <w:b/>
          <w:sz w:val="32"/>
          <w:szCs w:val="32"/>
        </w:rPr>
      </w:pPr>
    </w:p>
    <w:p w14:paraId="5292B331" w14:textId="77777777" w:rsidR="005C4F25" w:rsidRDefault="005C4F25" w:rsidP="005C4F25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>Group members:</w:t>
      </w:r>
    </w:p>
    <w:p w14:paraId="60F14DD8" w14:textId="77777777" w:rsidR="005C4F25" w:rsidRDefault="005C4F25" w:rsidP="005C4F25">
      <w:pPr>
        <w:rPr>
          <w:sz w:val="24"/>
          <w:szCs w:val="24"/>
        </w:rPr>
      </w:pPr>
      <w:r>
        <w:rPr>
          <w:sz w:val="24"/>
          <w:szCs w:val="24"/>
        </w:rPr>
        <w:t>Mubashar Azad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2369</w:t>
      </w:r>
    </w:p>
    <w:p w14:paraId="244438A7" w14:textId="77777777" w:rsidR="005C4F25" w:rsidRDefault="005C4F25" w:rsidP="005C4F25">
      <w:pPr>
        <w:rPr>
          <w:sz w:val="24"/>
          <w:szCs w:val="24"/>
        </w:rPr>
      </w:pPr>
      <w:r>
        <w:rPr>
          <w:sz w:val="24"/>
          <w:szCs w:val="24"/>
        </w:rPr>
        <w:t>Muhammad Usman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2544</w:t>
      </w:r>
    </w:p>
    <w:p w14:paraId="683E28B2" w14:textId="77777777" w:rsidR="005C4F25" w:rsidRDefault="005C4F25" w:rsidP="005C4F25">
      <w:pPr>
        <w:rPr>
          <w:sz w:val="24"/>
          <w:szCs w:val="24"/>
        </w:rPr>
      </w:pPr>
      <w:r>
        <w:rPr>
          <w:sz w:val="24"/>
          <w:szCs w:val="24"/>
        </w:rPr>
        <w:t>Touqeer Ahmed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2328</w:t>
      </w:r>
    </w:p>
    <w:p w14:paraId="33AC2030" w14:textId="77777777" w:rsidR="005C4F25" w:rsidRDefault="005C4F25" w:rsidP="005C4F25">
      <w:pPr>
        <w:rPr>
          <w:sz w:val="24"/>
          <w:szCs w:val="24"/>
        </w:rPr>
      </w:pPr>
      <w:r>
        <w:rPr>
          <w:sz w:val="24"/>
          <w:szCs w:val="24"/>
        </w:rPr>
        <w:t>Zamama Zaman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2128</w:t>
      </w:r>
    </w:p>
    <w:p w14:paraId="0F7C4B42" w14:textId="77777777" w:rsidR="005C4F25" w:rsidRDefault="005C4F25" w:rsidP="005C4F25">
      <w:pPr>
        <w:rPr>
          <w:rFonts w:ascii="Arial" w:hAnsi="Arial" w:cs="Arial"/>
          <w:b/>
          <w:bCs/>
          <w:sz w:val="36"/>
          <w:szCs w:val="36"/>
        </w:rPr>
      </w:pPr>
    </w:p>
    <w:p w14:paraId="7E6D1314" w14:textId="6F379E5B" w:rsidR="00B82582" w:rsidRDefault="005C4F25">
      <w:pPr>
        <w:rPr>
          <w:rFonts w:ascii="Arial" w:hAnsi="Arial" w:cs="Arial"/>
          <w:sz w:val="24"/>
          <w:szCs w:val="24"/>
        </w:rPr>
      </w:pPr>
      <w:r w:rsidRPr="005C4F25">
        <w:rPr>
          <w:rFonts w:ascii="Arial" w:hAnsi="Arial" w:cs="Arial"/>
          <w:sz w:val="24"/>
          <w:szCs w:val="24"/>
        </w:rPr>
        <w:t>Task 1: Take the elements from GCD / GDD and identify the main modules of your game projects. Divide the modules into sub activities / tasks and construct the full WBS for your project. Also create a WBS dictionary explaining each task separately.</w:t>
      </w:r>
    </w:p>
    <w:p w14:paraId="43C30930" w14:textId="77777777" w:rsidR="005C4F25" w:rsidRPr="005C4F25" w:rsidRDefault="005C4F25">
      <w:pPr>
        <w:rPr>
          <w:rFonts w:ascii="Arial" w:hAnsi="Arial" w:cs="Arial"/>
          <w:sz w:val="24"/>
          <w:szCs w:val="24"/>
        </w:rPr>
      </w:pPr>
    </w:p>
    <w:p w14:paraId="5EF0B2A1" w14:textId="194D1DBE" w:rsidR="00B82582" w:rsidRDefault="00E75A81">
      <w:r>
        <w:rPr>
          <w:noProof/>
        </w:rPr>
        <w:drawing>
          <wp:inline distT="0" distB="0" distL="0" distR="0" wp14:anchorId="6537A1D0" wp14:editId="4977F05E">
            <wp:extent cx="59436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C276" w14:textId="77777777" w:rsidR="00E75A81" w:rsidRDefault="00B804C0">
      <w:commentRangeStart w:id="2"/>
      <w:commentRangeEnd w:id="2"/>
      <w:r>
        <w:rPr>
          <w:rStyle w:val="CommentReference"/>
        </w:rPr>
        <w:commentReference w:id="2"/>
      </w:r>
    </w:p>
    <w:p w14:paraId="0672ACFD" w14:textId="4DEF6D8F" w:rsidR="005C4F25" w:rsidRPr="005C4F25" w:rsidRDefault="005C4F25">
      <w:pPr>
        <w:rPr>
          <w:sz w:val="24"/>
          <w:szCs w:val="24"/>
        </w:rPr>
      </w:pPr>
      <w:r w:rsidRPr="005C4F25">
        <w:rPr>
          <w:sz w:val="24"/>
          <w:szCs w:val="24"/>
        </w:rPr>
        <w:lastRenderedPageBreak/>
        <w:t xml:space="preserve">Task:2 Take the output of WBS (tasks/activities) and use it as an input to create a project Gantt Chart for your game projects.  </w:t>
      </w:r>
    </w:p>
    <w:p w14:paraId="6E9ACE04" w14:textId="77777777" w:rsidR="00B82582" w:rsidRDefault="00B82582"/>
    <w:tbl>
      <w:tblPr>
        <w:tblW w:w="10198" w:type="dxa"/>
        <w:tblInd w:w="-459" w:type="dxa"/>
        <w:tblLook w:val="04A0" w:firstRow="1" w:lastRow="0" w:firstColumn="1" w:lastColumn="0" w:noHBand="0" w:noVBand="1"/>
      </w:tblPr>
      <w:tblGrid>
        <w:gridCol w:w="1612"/>
        <w:gridCol w:w="748"/>
        <w:gridCol w:w="748"/>
        <w:gridCol w:w="748"/>
        <w:gridCol w:w="748"/>
        <w:gridCol w:w="747"/>
        <w:gridCol w:w="747"/>
        <w:gridCol w:w="747"/>
        <w:gridCol w:w="747"/>
        <w:gridCol w:w="747"/>
        <w:gridCol w:w="747"/>
        <w:gridCol w:w="747"/>
        <w:gridCol w:w="731"/>
      </w:tblGrid>
      <w:tr w:rsidR="005C4F25" w:rsidRPr="00E355F8" w14:paraId="2EEBE175" w14:textId="77777777" w:rsidTr="005C4F25">
        <w:trPr>
          <w:trHeight w:val="273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5D6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Tasks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271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1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5BC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7A2C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3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A92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4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F55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5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D37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6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5E89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7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399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8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28A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9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60D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10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E218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11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6419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Week 12</w:t>
            </w:r>
          </w:p>
        </w:tc>
      </w:tr>
      <w:tr w:rsidR="005C4F25" w:rsidRPr="00E355F8" w14:paraId="0356ABF9" w14:textId="77777777" w:rsidTr="005C4F25">
        <w:trPr>
          <w:trHeight w:val="273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1F32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Documentation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2FA84E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C94D2F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A2F7E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0D9EF4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97D368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95EB50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712E2F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6059DE9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87CF83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307C3A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1A9A4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9D947F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5C4F25" w:rsidRPr="00E355F8" w14:paraId="2D55AA33" w14:textId="77777777" w:rsidTr="005C4F25">
        <w:trPr>
          <w:trHeight w:val="273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2F2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Envi</w:t>
            </w:r>
            <w:r>
              <w:rPr>
                <w:rFonts w:ascii="Calibri" w:eastAsia="Times New Roman" w:hAnsi="Calibri" w:cs="Calibri"/>
                <w:color w:val="000000"/>
                <w:lang/>
              </w:rPr>
              <w:t>ro</w:t>
            </w: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nment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876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70D9B5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5CB351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1DF8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6A2A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BA81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C8A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3D5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969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D49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3AC5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3FB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5C4F25" w:rsidRPr="00E355F8" w14:paraId="1E1D7645" w14:textId="77777777" w:rsidTr="005C4F25">
        <w:trPr>
          <w:trHeight w:val="273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2205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Enemy AI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FC33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F6F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0B50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658F4FF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DBBBB13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729C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B90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A3E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A4A4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0B9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25F4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EA05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5C4F25" w:rsidRPr="00E355F8" w14:paraId="6CD127BF" w14:textId="77777777" w:rsidTr="005C4F25">
        <w:trPr>
          <w:trHeight w:val="273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EE3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Item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B5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912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0A0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9D5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C522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1EAD13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E29855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3F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08AF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0860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2CCE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C42F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5C4F25" w:rsidRPr="00E355F8" w14:paraId="5D76BADF" w14:textId="77777777" w:rsidTr="005C4F25">
        <w:trPr>
          <w:trHeight w:val="273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C113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Main Player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C4F4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9051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5ECC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9D1E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35AE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2D60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A70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486148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C8C14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7F04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805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52D0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5C4F25" w:rsidRPr="00E355F8" w14:paraId="10C1826B" w14:textId="77777777" w:rsidTr="005C4F25">
        <w:trPr>
          <w:trHeight w:val="273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D78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Enemy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19B4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E90E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8FAE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FEFF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4EF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4EE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27BE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A772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B155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2BD974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8420D3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8553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5C4F25" w:rsidRPr="00E355F8" w14:paraId="6BC8F323" w14:textId="77777777" w:rsidTr="005C4F25">
        <w:trPr>
          <w:trHeight w:val="273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FE5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Stages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182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F00D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1908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40D8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5863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B776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207B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D6D7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CCDF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6DE4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865E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E28303" w14:textId="77777777" w:rsidR="00B82582" w:rsidRPr="00E355F8" w:rsidRDefault="00B82582" w:rsidP="00DA5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E355F8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</w:tbl>
    <w:p w14:paraId="18624517" w14:textId="77777777" w:rsidR="00B82582" w:rsidRDefault="00B82582"/>
    <w:sectPr w:rsidR="00B82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Omar Chattha" w:date="2020-04-17T08:37:00Z" w:initials="OC">
    <w:p w14:paraId="4D1C1975" w14:textId="77777777" w:rsidR="00B804C0" w:rsidRDefault="00B804C0">
      <w:pPr>
        <w:pStyle w:val="CommentText"/>
        <w:rPr>
          <w:b/>
          <w:bCs/>
          <w:i/>
          <w:iCs/>
        </w:rPr>
      </w:pPr>
      <w:r>
        <w:rPr>
          <w:rStyle w:val="CommentReference"/>
        </w:rPr>
        <w:annotationRef/>
      </w:r>
      <w:r>
        <w:t xml:space="preserve">The module named </w:t>
      </w:r>
      <w:r w:rsidRPr="00B804C0">
        <w:rPr>
          <w:b/>
          <w:bCs/>
          <w:i/>
          <w:iCs/>
        </w:rPr>
        <w:t>“Enemy AI”</w:t>
      </w:r>
      <w:r>
        <w:t xml:space="preserve"> must be under its parent module named </w:t>
      </w:r>
      <w:r w:rsidRPr="00B804C0">
        <w:rPr>
          <w:b/>
          <w:bCs/>
          <w:i/>
          <w:iCs/>
        </w:rPr>
        <w:t>“Enemy”</w:t>
      </w:r>
      <w:r>
        <w:rPr>
          <w:b/>
          <w:bCs/>
          <w:i/>
          <w:iCs/>
        </w:rPr>
        <w:t>.</w:t>
      </w:r>
    </w:p>
    <w:p w14:paraId="18CFD085" w14:textId="77777777" w:rsidR="00B804C0" w:rsidRDefault="00B804C0">
      <w:pPr>
        <w:pStyle w:val="CommentText"/>
      </w:pPr>
      <w:r>
        <w:t>WBS identifiers are missing.</w:t>
      </w:r>
    </w:p>
    <w:p w14:paraId="4C7F247F" w14:textId="77777777" w:rsidR="00B804C0" w:rsidRDefault="00B804C0">
      <w:pPr>
        <w:pStyle w:val="CommentText"/>
      </w:pPr>
      <w:r>
        <w:t>WBS dictionary is missing.</w:t>
      </w:r>
    </w:p>
    <w:p w14:paraId="683EE78B" w14:textId="77777777" w:rsidR="00B804C0" w:rsidRDefault="00B804C0">
      <w:pPr>
        <w:pStyle w:val="CommentText"/>
      </w:pPr>
      <w:r>
        <w:t xml:space="preserve">What does the colors in your WBS represent? </w:t>
      </w:r>
    </w:p>
    <w:p w14:paraId="14068617" w14:textId="50459B5C" w:rsidR="00B804C0" w:rsidRPr="00B804C0" w:rsidRDefault="00B804C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40686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E94A" w16cex:dateUtc="2020-04-17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068617" w16cid:durableId="2243E9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mar Chattha">
    <w15:presenceInfo w15:providerId="Windows Live" w15:userId="0063e9c73229ba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582"/>
    <w:rsid w:val="001C3FA0"/>
    <w:rsid w:val="005C4F25"/>
    <w:rsid w:val="00616053"/>
    <w:rsid w:val="00B804C0"/>
    <w:rsid w:val="00B82582"/>
    <w:rsid w:val="00E75A81"/>
    <w:rsid w:val="00F2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34FD"/>
  <w15:chartTrackingRefBased/>
  <w15:docId w15:val="{7C352748-6F6C-44B5-9EF0-D2EEBB66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F25"/>
    <w:pPr>
      <w:keepNext/>
      <w:keepLines/>
      <w:spacing w:after="6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5C4F25"/>
    <w:rPr>
      <w:rFonts w:ascii="Arial" w:eastAsia="Arial" w:hAnsi="Arial" w:cs="Arial"/>
      <w:sz w:val="52"/>
      <w:szCs w:val="52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B80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4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4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ZAMAMA</dc:creator>
  <cp:keywords/>
  <dc:description/>
  <cp:lastModifiedBy>Omar Chattha</cp:lastModifiedBy>
  <cp:revision>4</cp:revision>
  <dcterms:created xsi:type="dcterms:W3CDTF">2020-04-12T16:18:00Z</dcterms:created>
  <dcterms:modified xsi:type="dcterms:W3CDTF">2020-04-17T03:39:00Z</dcterms:modified>
</cp:coreProperties>
</file>