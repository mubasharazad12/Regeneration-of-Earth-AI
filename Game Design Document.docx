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5C3DD" w14:textId="3E6445E8" w:rsidR="005F72F1" w:rsidRPr="008B182F" w:rsidRDefault="005F72F1" w:rsidP="005F72F1">
      <w:pPr>
        <w:jc w:val="center"/>
        <w:rPr>
          <w:rFonts w:ascii="Arial" w:hAnsi="Arial" w:cs="Arial"/>
          <w:b/>
          <w:bCs/>
          <w:sz w:val="44"/>
          <w:szCs w:val="44"/>
        </w:rPr>
      </w:pPr>
      <w:r w:rsidRPr="008B182F">
        <w:rPr>
          <w:rFonts w:ascii="Arial" w:hAnsi="Arial" w:cs="Arial"/>
          <w:b/>
          <w:bCs/>
          <w:sz w:val="44"/>
          <w:szCs w:val="44"/>
        </w:rPr>
        <w:t>Game Design Document</w:t>
      </w:r>
    </w:p>
    <w:p w14:paraId="513E4305" w14:textId="77777777" w:rsidR="008B182F" w:rsidRDefault="008B182F" w:rsidP="008B182F">
      <w:pPr>
        <w:jc w:val="center"/>
      </w:pPr>
    </w:p>
    <w:p w14:paraId="5C9E094E" w14:textId="77777777" w:rsidR="008B182F" w:rsidRPr="008B182F" w:rsidRDefault="008B182F" w:rsidP="008B182F">
      <w:pPr>
        <w:pStyle w:val="Title"/>
        <w:rPr>
          <w:b/>
          <w:sz w:val="32"/>
          <w:szCs w:val="32"/>
        </w:rPr>
      </w:pPr>
      <w:r w:rsidRPr="008B182F">
        <w:rPr>
          <w:b/>
          <w:sz w:val="32"/>
          <w:szCs w:val="32"/>
        </w:rPr>
        <w:t>Game programming</w:t>
      </w:r>
    </w:p>
    <w:p w14:paraId="35D7E428" w14:textId="7C341C87" w:rsidR="008B182F" w:rsidRDefault="008B182F" w:rsidP="008B182F">
      <w:pPr>
        <w:rPr>
          <w:ins w:id="0" w:author="Omar Chattha" w:date="2020-04-14T16:55:00Z"/>
        </w:rPr>
      </w:pPr>
      <w:r>
        <w:t>Sir Omer Chattha</w:t>
      </w:r>
    </w:p>
    <w:p w14:paraId="284DEAA4" w14:textId="6A1F819E" w:rsidR="00B855B8" w:rsidRPr="00B855B8" w:rsidRDefault="00B855B8" w:rsidP="008B182F">
      <w:pPr>
        <w:rPr>
          <w:b/>
          <w:bCs/>
          <w:rPrChange w:id="1" w:author="Omar Chattha" w:date="2020-04-14T16:56:00Z">
            <w:rPr/>
          </w:rPrChange>
        </w:rPr>
      </w:pPr>
      <w:ins w:id="2" w:author="Omar Chattha" w:date="2020-04-14T16:55:00Z">
        <w:r w:rsidRPr="00B855B8">
          <w:rPr>
            <w:b/>
            <w:bCs/>
            <w:rPrChange w:id="3" w:author="Omar Chattha" w:date="2020-04-14T16:56:00Z">
              <w:rPr/>
            </w:rPrChange>
          </w:rPr>
          <w:t>Score: 5/10</w:t>
        </w:r>
      </w:ins>
    </w:p>
    <w:p w14:paraId="36589ECF" w14:textId="36DA9FE0" w:rsidR="008B182F" w:rsidRDefault="00B855B8" w:rsidP="008B182F">
      <w:pPr>
        <w:pStyle w:val="Title"/>
        <w:rPr>
          <w:b/>
          <w:sz w:val="32"/>
          <w:szCs w:val="32"/>
        </w:rPr>
      </w:pPr>
      <w:bookmarkStart w:id="4" w:name="_GoBack"/>
      <w:bookmarkEnd w:id="4"/>
      <w:ins w:id="5" w:author="Omar Chattha" w:date="2020-04-14T16:55:00Z">
        <w:r>
          <w:rPr>
            <w:b/>
            <w:sz w:val="32"/>
            <w:szCs w:val="32"/>
          </w:rPr>
          <w:t xml:space="preserve">Poor </w:t>
        </w:r>
        <w:proofErr w:type="spellStart"/>
        <w:r>
          <w:rPr>
            <w:b/>
            <w:sz w:val="32"/>
            <w:szCs w:val="32"/>
          </w:rPr>
          <w:t>english</w:t>
        </w:r>
        <w:proofErr w:type="spellEnd"/>
        <w:r>
          <w:rPr>
            <w:b/>
            <w:sz w:val="32"/>
            <w:szCs w:val="32"/>
          </w:rPr>
          <w:t>, poor document.</w:t>
        </w:r>
      </w:ins>
    </w:p>
    <w:p w14:paraId="00D14199" w14:textId="77777777" w:rsidR="008B182F" w:rsidRDefault="008B182F" w:rsidP="008B182F">
      <w:pPr>
        <w:pStyle w:val="Title"/>
        <w:rPr>
          <w:b/>
          <w:sz w:val="32"/>
          <w:szCs w:val="32"/>
        </w:rPr>
      </w:pPr>
      <w:r>
        <w:rPr>
          <w:b/>
          <w:sz w:val="32"/>
          <w:szCs w:val="32"/>
        </w:rPr>
        <w:t>Group members:</w:t>
      </w:r>
    </w:p>
    <w:p w14:paraId="76CE2840" w14:textId="77777777" w:rsidR="008B182F" w:rsidRDefault="008B182F" w:rsidP="008B182F">
      <w:pPr>
        <w:rPr>
          <w:sz w:val="24"/>
          <w:szCs w:val="24"/>
        </w:rPr>
      </w:pPr>
      <w:proofErr w:type="spellStart"/>
      <w:r>
        <w:rPr>
          <w:sz w:val="24"/>
          <w:szCs w:val="24"/>
        </w:rPr>
        <w:t>Mubashar</w:t>
      </w:r>
      <w:proofErr w:type="spellEnd"/>
      <w:r>
        <w:rPr>
          <w:sz w:val="24"/>
          <w:szCs w:val="24"/>
        </w:rPr>
        <w:t xml:space="preserve"> Azad</w:t>
      </w:r>
      <w:r>
        <w:rPr>
          <w:sz w:val="24"/>
          <w:szCs w:val="24"/>
        </w:rPr>
        <w:tab/>
      </w:r>
      <w:r>
        <w:rPr>
          <w:sz w:val="24"/>
          <w:szCs w:val="24"/>
        </w:rPr>
        <w:tab/>
      </w:r>
      <w:r>
        <w:rPr>
          <w:b/>
          <w:sz w:val="24"/>
          <w:szCs w:val="24"/>
        </w:rPr>
        <w:t>2369</w:t>
      </w:r>
    </w:p>
    <w:p w14:paraId="5DEB1CC1" w14:textId="77777777" w:rsidR="008B182F" w:rsidRDefault="008B182F" w:rsidP="008B182F">
      <w:pPr>
        <w:rPr>
          <w:sz w:val="24"/>
          <w:szCs w:val="24"/>
        </w:rPr>
      </w:pPr>
      <w:r>
        <w:rPr>
          <w:sz w:val="24"/>
          <w:szCs w:val="24"/>
        </w:rPr>
        <w:t>Muhammad Usman</w:t>
      </w:r>
      <w:r>
        <w:rPr>
          <w:sz w:val="24"/>
          <w:szCs w:val="24"/>
        </w:rPr>
        <w:tab/>
      </w:r>
      <w:r>
        <w:rPr>
          <w:sz w:val="24"/>
          <w:szCs w:val="24"/>
        </w:rPr>
        <w:tab/>
      </w:r>
      <w:r>
        <w:rPr>
          <w:b/>
          <w:sz w:val="24"/>
          <w:szCs w:val="24"/>
        </w:rPr>
        <w:t>2544</w:t>
      </w:r>
    </w:p>
    <w:p w14:paraId="1FBB0716" w14:textId="77777777" w:rsidR="008B182F" w:rsidRDefault="008B182F" w:rsidP="008B182F">
      <w:pPr>
        <w:rPr>
          <w:sz w:val="24"/>
          <w:szCs w:val="24"/>
        </w:rPr>
      </w:pPr>
      <w:proofErr w:type="spellStart"/>
      <w:r>
        <w:rPr>
          <w:sz w:val="24"/>
          <w:szCs w:val="24"/>
        </w:rPr>
        <w:t>Touqeer</w:t>
      </w:r>
      <w:proofErr w:type="spellEnd"/>
      <w:r>
        <w:rPr>
          <w:sz w:val="24"/>
          <w:szCs w:val="24"/>
        </w:rPr>
        <w:t xml:space="preserve"> Ahmed</w:t>
      </w:r>
      <w:r>
        <w:rPr>
          <w:sz w:val="24"/>
          <w:szCs w:val="24"/>
        </w:rPr>
        <w:tab/>
      </w:r>
      <w:r>
        <w:rPr>
          <w:sz w:val="24"/>
          <w:szCs w:val="24"/>
        </w:rPr>
        <w:tab/>
      </w:r>
      <w:r>
        <w:rPr>
          <w:b/>
          <w:sz w:val="24"/>
          <w:szCs w:val="24"/>
        </w:rPr>
        <w:t>2328</w:t>
      </w:r>
    </w:p>
    <w:p w14:paraId="650B8AD7" w14:textId="77777777" w:rsidR="008B182F" w:rsidRDefault="008B182F" w:rsidP="008B182F">
      <w:pPr>
        <w:rPr>
          <w:sz w:val="24"/>
          <w:szCs w:val="24"/>
        </w:rPr>
      </w:pPr>
      <w:proofErr w:type="spellStart"/>
      <w:r>
        <w:rPr>
          <w:sz w:val="24"/>
          <w:szCs w:val="24"/>
        </w:rPr>
        <w:t>Zamama</w:t>
      </w:r>
      <w:proofErr w:type="spellEnd"/>
      <w:r>
        <w:rPr>
          <w:sz w:val="24"/>
          <w:szCs w:val="24"/>
        </w:rPr>
        <w:t xml:space="preserve"> Zaman</w:t>
      </w:r>
      <w:r>
        <w:rPr>
          <w:sz w:val="24"/>
          <w:szCs w:val="24"/>
        </w:rPr>
        <w:tab/>
      </w:r>
      <w:r>
        <w:rPr>
          <w:sz w:val="24"/>
          <w:szCs w:val="24"/>
        </w:rPr>
        <w:tab/>
      </w:r>
      <w:commentRangeStart w:id="6"/>
      <w:r>
        <w:rPr>
          <w:b/>
          <w:sz w:val="24"/>
          <w:szCs w:val="24"/>
        </w:rPr>
        <w:t>2128</w:t>
      </w:r>
      <w:commentRangeEnd w:id="6"/>
      <w:r w:rsidR="00293081">
        <w:rPr>
          <w:rStyle w:val="CommentReference"/>
        </w:rPr>
        <w:commentReference w:id="6"/>
      </w:r>
    </w:p>
    <w:p w14:paraId="27DAA708" w14:textId="77777777" w:rsidR="008B182F" w:rsidRDefault="008B182F" w:rsidP="005F72F1">
      <w:pPr>
        <w:jc w:val="center"/>
        <w:rPr>
          <w:sz w:val="44"/>
          <w:szCs w:val="44"/>
        </w:rPr>
      </w:pPr>
    </w:p>
    <w:p w14:paraId="1EE7E9A7" w14:textId="2252A721" w:rsidR="005F72F1" w:rsidRPr="008B182F" w:rsidRDefault="00E96D2C" w:rsidP="005F72F1">
      <w:pPr>
        <w:rPr>
          <w:sz w:val="44"/>
          <w:szCs w:val="44"/>
          <w:lang/>
        </w:rPr>
      </w:pPr>
      <w:r>
        <w:rPr>
          <w:sz w:val="44"/>
          <w:szCs w:val="44"/>
        </w:rPr>
        <w:t>1 project description</w:t>
      </w:r>
      <w:r w:rsidR="008B182F">
        <w:rPr>
          <w:sz w:val="44"/>
          <w:szCs w:val="44"/>
          <w:lang/>
        </w:rPr>
        <w:t>:</w:t>
      </w:r>
    </w:p>
    <w:p w14:paraId="7E09D892" w14:textId="580DE2C4" w:rsidR="00E96D2C" w:rsidRPr="009B3C93" w:rsidRDefault="00E96D2C" w:rsidP="005F72F1">
      <w:pPr>
        <w:rPr>
          <w:sz w:val="44"/>
          <w:szCs w:val="44"/>
          <w:lang/>
        </w:rPr>
      </w:pPr>
      <w:r>
        <w:rPr>
          <w:sz w:val="44"/>
          <w:szCs w:val="44"/>
        </w:rPr>
        <w:tab/>
      </w:r>
      <w:r>
        <w:rPr>
          <w:sz w:val="44"/>
          <w:szCs w:val="44"/>
        </w:rPr>
        <w:tab/>
        <w:t xml:space="preserve">This game is a 3D strategical game with a touch of horror and action. The story is based on the </w:t>
      </w:r>
      <w:r w:rsidR="006544BA">
        <w:rPr>
          <w:sz w:val="44"/>
          <w:szCs w:val="44"/>
          <w:lang/>
        </w:rPr>
        <w:t>spread of COVID-19 on all over the world</w:t>
      </w:r>
      <w:r>
        <w:rPr>
          <w:sz w:val="44"/>
          <w:szCs w:val="44"/>
        </w:rPr>
        <w:t xml:space="preserve">. World is </w:t>
      </w:r>
      <w:r w:rsidR="006544BA">
        <w:rPr>
          <w:sz w:val="44"/>
          <w:szCs w:val="44"/>
        </w:rPr>
        <w:t>affected</w:t>
      </w:r>
      <w:r>
        <w:rPr>
          <w:sz w:val="44"/>
          <w:szCs w:val="44"/>
        </w:rPr>
        <w:t xml:space="preserve"> by Virus and goal is </w:t>
      </w:r>
      <w:r w:rsidR="006544BA">
        <w:rPr>
          <w:sz w:val="44"/>
          <w:szCs w:val="44"/>
          <w:lang/>
        </w:rPr>
        <w:t xml:space="preserve">to </w:t>
      </w:r>
      <w:r>
        <w:rPr>
          <w:sz w:val="44"/>
          <w:szCs w:val="44"/>
        </w:rPr>
        <w:t xml:space="preserve">find the </w:t>
      </w:r>
      <w:commentRangeStart w:id="7"/>
      <w:r>
        <w:rPr>
          <w:sz w:val="44"/>
          <w:szCs w:val="44"/>
        </w:rPr>
        <w:t>cure</w:t>
      </w:r>
      <w:commentRangeEnd w:id="7"/>
      <w:r w:rsidR="00293081">
        <w:rPr>
          <w:rStyle w:val="CommentReference"/>
        </w:rPr>
        <w:commentReference w:id="7"/>
      </w:r>
      <w:r w:rsidR="009B3C93">
        <w:rPr>
          <w:sz w:val="44"/>
          <w:szCs w:val="44"/>
          <w:lang/>
        </w:rPr>
        <w:t>.</w:t>
      </w:r>
    </w:p>
    <w:p w14:paraId="0D2EBF04" w14:textId="77777777" w:rsidR="00E96D2C" w:rsidRPr="00E96D2C" w:rsidRDefault="00E96D2C" w:rsidP="005F72F1">
      <w:pPr>
        <w:rPr>
          <w:sz w:val="44"/>
          <w:szCs w:val="44"/>
        </w:rPr>
      </w:pPr>
    </w:p>
    <w:p w14:paraId="41FB6297" w14:textId="6C8DD5D9" w:rsidR="005F72F1" w:rsidRPr="009B3C93" w:rsidRDefault="00B96062" w:rsidP="005F72F1">
      <w:pPr>
        <w:rPr>
          <w:sz w:val="44"/>
          <w:szCs w:val="44"/>
          <w:lang/>
        </w:rPr>
      </w:pPr>
      <w:r>
        <w:rPr>
          <w:sz w:val="44"/>
          <w:szCs w:val="44"/>
        </w:rPr>
        <w:t>2</w:t>
      </w:r>
      <w:r w:rsidR="005F72F1">
        <w:rPr>
          <w:sz w:val="44"/>
          <w:szCs w:val="44"/>
        </w:rPr>
        <w:t xml:space="preserve"> Characters</w:t>
      </w:r>
      <w:r w:rsidR="009B3C93">
        <w:rPr>
          <w:sz w:val="44"/>
          <w:szCs w:val="44"/>
          <w:lang/>
        </w:rPr>
        <w:t>:</w:t>
      </w:r>
    </w:p>
    <w:p w14:paraId="64021A2A" w14:textId="1607FFAA" w:rsidR="005F72F1" w:rsidRPr="00293081" w:rsidRDefault="005F72F1" w:rsidP="005F72F1">
      <w:pPr>
        <w:rPr>
          <w:sz w:val="44"/>
          <w:szCs w:val="44"/>
          <w:rPrChange w:id="8" w:author="Omar Chattha" w:date="2020-04-14T16:41:00Z">
            <w:rPr>
              <w:sz w:val="44"/>
              <w:szCs w:val="44"/>
              <w:lang/>
            </w:rPr>
          </w:rPrChange>
        </w:rPr>
      </w:pPr>
      <w:r>
        <w:rPr>
          <w:sz w:val="44"/>
          <w:szCs w:val="44"/>
        </w:rPr>
        <w:tab/>
      </w:r>
      <w:r>
        <w:rPr>
          <w:sz w:val="44"/>
          <w:szCs w:val="44"/>
        </w:rPr>
        <w:tab/>
      </w:r>
      <w:r w:rsidR="00B96062">
        <w:rPr>
          <w:sz w:val="44"/>
          <w:szCs w:val="44"/>
        </w:rPr>
        <w:t xml:space="preserve">The character is a secret agent who is working for a secret underground </w:t>
      </w:r>
      <w:commentRangeStart w:id="9"/>
      <w:r w:rsidR="00B96062">
        <w:rPr>
          <w:sz w:val="44"/>
          <w:szCs w:val="44"/>
        </w:rPr>
        <w:t>agency</w:t>
      </w:r>
      <w:commentRangeEnd w:id="9"/>
      <w:r w:rsidR="00293081">
        <w:rPr>
          <w:rStyle w:val="CommentReference"/>
        </w:rPr>
        <w:commentReference w:id="9"/>
      </w:r>
      <w:r w:rsidR="009B3C93">
        <w:rPr>
          <w:sz w:val="44"/>
          <w:szCs w:val="44"/>
          <w:lang/>
        </w:rPr>
        <w:t>.</w:t>
      </w:r>
    </w:p>
    <w:p w14:paraId="3FB298E5" w14:textId="77777777" w:rsidR="00B96062" w:rsidRDefault="00B96062" w:rsidP="005F72F1">
      <w:pPr>
        <w:rPr>
          <w:sz w:val="44"/>
          <w:szCs w:val="44"/>
        </w:rPr>
      </w:pPr>
    </w:p>
    <w:p w14:paraId="41A068A6" w14:textId="1851CBE3" w:rsidR="00B96062" w:rsidRPr="009B3C93" w:rsidRDefault="00B96062" w:rsidP="005F72F1">
      <w:pPr>
        <w:rPr>
          <w:sz w:val="44"/>
          <w:szCs w:val="44"/>
          <w:lang/>
        </w:rPr>
      </w:pPr>
      <w:r>
        <w:rPr>
          <w:sz w:val="44"/>
          <w:szCs w:val="44"/>
        </w:rPr>
        <w:lastRenderedPageBreak/>
        <w:t>3 Story</w:t>
      </w:r>
      <w:r w:rsidR="009B3C93">
        <w:rPr>
          <w:sz w:val="44"/>
          <w:szCs w:val="44"/>
          <w:lang/>
        </w:rPr>
        <w:t>:</w:t>
      </w:r>
    </w:p>
    <w:p w14:paraId="5BD17FE0" w14:textId="3D28730E" w:rsidR="00293081" w:rsidRPr="00293081" w:rsidRDefault="00293081" w:rsidP="00293081">
      <w:pPr>
        <w:jc w:val="both"/>
        <w:rPr>
          <w:ins w:id="10" w:author="Omar Chattha" w:date="2020-04-14T16:42:00Z"/>
          <w:sz w:val="28"/>
          <w:szCs w:val="28"/>
          <w:rPrChange w:id="11" w:author="Omar Chattha" w:date="2020-04-14T16:46:00Z">
            <w:rPr>
              <w:ins w:id="12" w:author="Omar Chattha" w:date="2020-04-14T16:42:00Z"/>
              <w:sz w:val="44"/>
              <w:szCs w:val="44"/>
            </w:rPr>
          </w:rPrChange>
        </w:rPr>
        <w:pPrChange w:id="13" w:author="Omar Chattha" w:date="2020-04-14T16:44:00Z">
          <w:pPr/>
        </w:pPrChange>
      </w:pPr>
      <w:ins w:id="14" w:author="Omar Chattha" w:date="2020-04-14T16:42:00Z">
        <w:r w:rsidRPr="00293081">
          <w:rPr>
            <w:sz w:val="28"/>
            <w:szCs w:val="28"/>
            <w:rPrChange w:id="15" w:author="Omar Chattha" w:date="2020-04-14T16:44:00Z">
              <w:rPr>
                <w:sz w:val="44"/>
                <w:szCs w:val="44"/>
              </w:rPr>
            </w:rPrChange>
          </w:rPr>
          <w:t>The peace of the world has been disturbed</w:t>
        </w:r>
      </w:ins>
      <w:ins w:id="16" w:author="Omar Chattha" w:date="2020-04-14T16:43:00Z">
        <w:r w:rsidRPr="00293081">
          <w:rPr>
            <w:sz w:val="28"/>
            <w:szCs w:val="28"/>
            <w:rPrChange w:id="17" w:author="Omar Chattha" w:date="2020-04-14T16:44:00Z">
              <w:rPr>
                <w:sz w:val="44"/>
                <w:szCs w:val="44"/>
              </w:rPr>
            </w:rPrChange>
          </w:rPr>
          <w:t xml:space="preserve"> due to a deadly virus. The virus is well known as COVID-19 and has taken over the whole world in matter of no time. </w:t>
        </w:r>
      </w:ins>
      <w:ins w:id="18" w:author="Omar Chattha" w:date="2020-04-14T16:45:00Z">
        <w:r>
          <w:rPr>
            <w:sz w:val="28"/>
            <w:szCs w:val="28"/>
          </w:rPr>
          <w:t xml:space="preserve">There are multiple agencies working on to stop the widespread of this deadly disease. In this game and agency named </w:t>
        </w:r>
        <w:r w:rsidRPr="00293081">
          <w:rPr>
            <w:b/>
            <w:bCs/>
            <w:sz w:val="28"/>
            <w:szCs w:val="28"/>
            <w:rPrChange w:id="19" w:author="Omar Chattha" w:date="2020-04-14T16:46:00Z">
              <w:rPr>
                <w:sz w:val="28"/>
                <w:szCs w:val="28"/>
              </w:rPr>
            </w:rPrChange>
          </w:rPr>
          <w:t>XYZ</w:t>
        </w:r>
      </w:ins>
      <w:ins w:id="20" w:author="Omar Chattha" w:date="2020-04-14T16:46:00Z">
        <w:r>
          <w:rPr>
            <w:b/>
            <w:bCs/>
            <w:sz w:val="28"/>
            <w:szCs w:val="28"/>
          </w:rPr>
          <w:t xml:space="preserve"> </w:t>
        </w:r>
        <w:r>
          <w:rPr>
            <w:sz w:val="28"/>
            <w:szCs w:val="28"/>
          </w:rPr>
          <w:t xml:space="preserve">will send their secret </w:t>
        </w:r>
        <w:commentRangeStart w:id="21"/>
        <w:r>
          <w:rPr>
            <w:sz w:val="28"/>
            <w:szCs w:val="28"/>
          </w:rPr>
          <w:t>agent</w:t>
        </w:r>
        <w:commentRangeEnd w:id="21"/>
        <w:r>
          <w:rPr>
            <w:rStyle w:val="CommentReference"/>
          </w:rPr>
          <w:commentReference w:id="21"/>
        </w:r>
        <w:r>
          <w:rPr>
            <w:sz w:val="28"/>
            <w:szCs w:val="28"/>
          </w:rPr>
          <w:t xml:space="preserve"> …. </w:t>
        </w:r>
      </w:ins>
    </w:p>
    <w:p w14:paraId="41DB91E1" w14:textId="08A03ADF" w:rsidR="002643BE" w:rsidRDefault="00B96062" w:rsidP="005F72F1">
      <w:pPr>
        <w:rPr>
          <w:sz w:val="44"/>
          <w:szCs w:val="44"/>
        </w:rPr>
      </w:pPr>
      <w:r>
        <w:rPr>
          <w:sz w:val="44"/>
          <w:szCs w:val="44"/>
        </w:rPr>
        <w:tab/>
      </w:r>
      <w:r>
        <w:rPr>
          <w:sz w:val="44"/>
          <w:szCs w:val="44"/>
        </w:rPr>
        <w:tab/>
        <w:t>The peace in this world has been disturbed</w:t>
      </w:r>
      <w:ins w:id="22" w:author="Omar Chattha" w:date="2020-04-14T16:42:00Z">
        <w:r w:rsidR="00293081">
          <w:rPr>
            <w:sz w:val="44"/>
            <w:szCs w:val="44"/>
          </w:rPr>
          <w:t xml:space="preserve"> </w:t>
        </w:r>
      </w:ins>
      <w:r>
        <w:rPr>
          <w:sz w:val="44"/>
          <w:szCs w:val="44"/>
        </w:rPr>
        <w:t xml:space="preserve">virus has been </w:t>
      </w:r>
      <w:r w:rsidR="00C4469A">
        <w:rPr>
          <w:sz w:val="44"/>
          <w:szCs w:val="44"/>
        </w:rPr>
        <w:t>spared</w:t>
      </w:r>
      <w:r>
        <w:rPr>
          <w:sz w:val="44"/>
          <w:szCs w:val="44"/>
        </w:rPr>
        <w:t xml:space="preserve"> on this world by an evil scientist everyone in this world has been effected our agency has to take serious action in this situation and has sent their agent on mission to find the cure for the virus he has to capture the </w:t>
      </w:r>
      <w:r w:rsidR="00C4469A">
        <w:rPr>
          <w:sz w:val="44"/>
          <w:szCs w:val="44"/>
        </w:rPr>
        <w:t>victims</w:t>
      </w:r>
      <w:r>
        <w:rPr>
          <w:sz w:val="44"/>
          <w:szCs w:val="44"/>
        </w:rPr>
        <w:t xml:space="preserve"> and take their </w:t>
      </w:r>
      <w:proofErr w:type="spellStart"/>
      <w:r>
        <w:rPr>
          <w:sz w:val="44"/>
          <w:szCs w:val="44"/>
        </w:rPr>
        <w:t>dna</w:t>
      </w:r>
      <w:proofErr w:type="spellEnd"/>
      <w:r>
        <w:rPr>
          <w:sz w:val="44"/>
          <w:szCs w:val="44"/>
        </w:rPr>
        <w:t xml:space="preserve"> to the lab where the agency scientist will take the </w:t>
      </w:r>
      <w:proofErr w:type="spellStart"/>
      <w:r>
        <w:rPr>
          <w:sz w:val="44"/>
          <w:szCs w:val="44"/>
        </w:rPr>
        <w:t>dna</w:t>
      </w:r>
      <w:proofErr w:type="spellEnd"/>
      <w:r>
        <w:rPr>
          <w:sz w:val="44"/>
          <w:szCs w:val="44"/>
        </w:rPr>
        <w:t xml:space="preserve"> and try to make an antidote of the virus</w:t>
      </w:r>
      <w:r w:rsidR="009B3C93">
        <w:rPr>
          <w:sz w:val="44"/>
          <w:szCs w:val="44"/>
          <w:lang/>
        </w:rPr>
        <w:t>.</w:t>
      </w:r>
      <w:r>
        <w:rPr>
          <w:sz w:val="44"/>
          <w:szCs w:val="44"/>
        </w:rPr>
        <w:t xml:space="preserve"> </w:t>
      </w:r>
    </w:p>
    <w:p w14:paraId="1F783BF5" w14:textId="77777777" w:rsidR="002643BE" w:rsidRDefault="002643BE" w:rsidP="005F72F1">
      <w:pPr>
        <w:rPr>
          <w:sz w:val="44"/>
          <w:szCs w:val="44"/>
        </w:rPr>
      </w:pPr>
    </w:p>
    <w:p w14:paraId="62A0E9F6" w14:textId="57E262BF" w:rsidR="002643BE" w:rsidRPr="008B182F" w:rsidRDefault="002643BE" w:rsidP="005F72F1">
      <w:pPr>
        <w:rPr>
          <w:sz w:val="44"/>
          <w:szCs w:val="44"/>
          <w:lang/>
        </w:rPr>
      </w:pPr>
      <w:r>
        <w:rPr>
          <w:sz w:val="44"/>
          <w:szCs w:val="44"/>
        </w:rPr>
        <w:t>3.1 Theme</w:t>
      </w:r>
      <w:r w:rsidR="008B182F">
        <w:rPr>
          <w:sz w:val="44"/>
          <w:szCs w:val="44"/>
          <w:lang/>
        </w:rPr>
        <w:t>:</w:t>
      </w:r>
    </w:p>
    <w:p w14:paraId="3F9754E7" w14:textId="6CB21EFF" w:rsidR="00293081" w:rsidRDefault="00293081" w:rsidP="005F72F1">
      <w:pPr>
        <w:rPr>
          <w:ins w:id="23" w:author="Omar Chattha" w:date="2020-04-14T16:49:00Z"/>
          <w:sz w:val="44"/>
          <w:szCs w:val="44"/>
        </w:rPr>
      </w:pPr>
      <w:ins w:id="24" w:author="Omar Chattha" w:date="2020-04-14T16:49:00Z">
        <w:r>
          <w:rPr>
            <w:sz w:val="44"/>
            <w:szCs w:val="44"/>
          </w:rPr>
          <w:t>Justified text</w:t>
        </w:r>
      </w:ins>
    </w:p>
    <w:p w14:paraId="085BFD99" w14:textId="4C1C8BDB" w:rsidR="00293081" w:rsidRDefault="00293081" w:rsidP="00293081">
      <w:pPr>
        <w:jc w:val="both"/>
        <w:rPr>
          <w:ins w:id="25" w:author="Omar Chattha" w:date="2020-04-14T16:49:00Z"/>
          <w:sz w:val="44"/>
          <w:szCs w:val="44"/>
        </w:rPr>
        <w:pPrChange w:id="26" w:author="Omar Chattha" w:date="2020-04-14T16:49:00Z">
          <w:pPr/>
        </w:pPrChange>
      </w:pPr>
      <w:ins w:id="27" w:author="Omar Chattha" w:date="2020-04-14T16:49:00Z">
        <w:r>
          <w:rPr>
            <w:sz w:val="44"/>
            <w:szCs w:val="44"/>
          </w:rPr>
          <w:t>This is a horror and action game as the world has been affected by the virus and our agent has to save the people on earth from this virus wit</w:t>
        </w:r>
        <w:r>
          <w:rPr>
            <w:sz w:val="44"/>
            <w:szCs w:val="44"/>
            <w:lang/>
          </w:rPr>
          <w:t>h</w:t>
        </w:r>
        <w:r>
          <w:rPr>
            <w:sz w:val="44"/>
            <w:szCs w:val="44"/>
          </w:rPr>
          <w:t>out getting effected. If our main agent fails to find the cure the whole world will be in danger.</w:t>
        </w:r>
      </w:ins>
    </w:p>
    <w:p w14:paraId="68517BEF" w14:textId="77777777" w:rsidR="00293081" w:rsidRDefault="00293081" w:rsidP="005F72F1">
      <w:pPr>
        <w:rPr>
          <w:ins w:id="28" w:author="Omar Chattha" w:date="2020-04-14T16:49:00Z"/>
          <w:sz w:val="44"/>
          <w:szCs w:val="44"/>
        </w:rPr>
      </w:pPr>
    </w:p>
    <w:p w14:paraId="1A01B2B0" w14:textId="33E4DF6E" w:rsidR="00293081" w:rsidRDefault="00293081" w:rsidP="005F72F1">
      <w:pPr>
        <w:rPr>
          <w:ins w:id="29" w:author="Omar Chattha" w:date="2020-04-14T16:49:00Z"/>
          <w:sz w:val="44"/>
          <w:szCs w:val="44"/>
        </w:rPr>
      </w:pPr>
      <w:ins w:id="30" w:author="Omar Chattha" w:date="2020-04-14T16:49:00Z">
        <w:r>
          <w:rPr>
            <w:sz w:val="44"/>
            <w:szCs w:val="44"/>
          </w:rPr>
          <w:t>Original text</w:t>
        </w:r>
      </w:ins>
      <w:r w:rsidR="002643BE">
        <w:rPr>
          <w:sz w:val="44"/>
          <w:szCs w:val="44"/>
        </w:rPr>
        <w:tab/>
      </w:r>
      <w:r w:rsidR="002643BE">
        <w:rPr>
          <w:sz w:val="44"/>
          <w:szCs w:val="44"/>
        </w:rPr>
        <w:tab/>
      </w:r>
    </w:p>
    <w:p w14:paraId="472F7F9C" w14:textId="7A61EE58" w:rsidR="002643BE" w:rsidRDefault="002643BE" w:rsidP="005F72F1">
      <w:pPr>
        <w:rPr>
          <w:sz w:val="44"/>
          <w:szCs w:val="44"/>
        </w:rPr>
      </w:pPr>
      <w:r>
        <w:rPr>
          <w:sz w:val="44"/>
          <w:szCs w:val="44"/>
        </w:rPr>
        <w:t xml:space="preserve">This is a horror and action game as the world has been </w:t>
      </w:r>
      <w:r w:rsidR="00F7485A">
        <w:rPr>
          <w:sz w:val="44"/>
          <w:szCs w:val="44"/>
        </w:rPr>
        <w:t>affected</w:t>
      </w:r>
      <w:r>
        <w:rPr>
          <w:sz w:val="44"/>
          <w:szCs w:val="44"/>
        </w:rPr>
        <w:t xml:space="preserve"> by the virus and our agent has to save the people on earth from this virus wit</w:t>
      </w:r>
      <w:r w:rsidR="009B3C93">
        <w:rPr>
          <w:sz w:val="44"/>
          <w:szCs w:val="44"/>
          <w:lang/>
        </w:rPr>
        <w:t>h</w:t>
      </w:r>
      <w:r>
        <w:rPr>
          <w:sz w:val="44"/>
          <w:szCs w:val="44"/>
        </w:rPr>
        <w:t>out getting effected. If our main agent fails to find the cure the whole world will be in danger.</w:t>
      </w:r>
    </w:p>
    <w:p w14:paraId="058D8A30" w14:textId="77777777" w:rsidR="00360DC0" w:rsidRDefault="00360DC0" w:rsidP="005F72F1">
      <w:pPr>
        <w:rPr>
          <w:sz w:val="44"/>
          <w:szCs w:val="44"/>
        </w:rPr>
      </w:pPr>
    </w:p>
    <w:p w14:paraId="043F6E4C" w14:textId="22F31759" w:rsidR="002643BE" w:rsidRPr="008B182F" w:rsidRDefault="002643BE" w:rsidP="005F72F1">
      <w:pPr>
        <w:rPr>
          <w:sz w:val="44"/>
          <w:szCs w:val="44"/>
          <w:lang/>
        </w:rPr>
      </w:pPr>
      <w:r>
        <w:rPr>
          <w:sz w:val="44"/>
          <w:szCs w:val="44"/>
        </w:rPr>
        <w:t>4 Story</w:t>
      </w:r>
      <w:r w:rsidR="008B182F">
        <w:rPr>
          <w:sz w:val="44"/>
          <w:szCs w:val="44"/>
          <w:lang/>
        </w:rPr>
        <w:t>:</w:t>
      </w:r>
    </w:p>
    <w:p w14:paraId="10771F4C" w14:textId="6AEDBEB4" w:rsidR="002643BE" w:rsidRPr="009B3C93" w:rsidRDefault="002643BE" w:rsidP="005F72F1">
      <w:pPr>
        <w:rPr>
          <w:sz w:val="44"/>
          <w:szCs w:val="44"/>
          <w:lang/>
        </w:rPr>
      </w:pPr>
      <w:r>
        <w:rPr>
          <w:sz w:val="44"/>
          <w:szCs w:val="44"/>
        </w:rPr>
        <w:tab/>
      </w:r>
      <w:r>
        <w:rPr>
          <w:sz w:val="44"/>
          <w:szCs w:val="44"/>
        </w:rPr>
        <w:tab/>
        <w:t xml:space="preserve">The game start will the virus effecting one person and being spread all over the world. The first chapter is the training where the agency trains the user to fire weapons and controllers of game which user can skip. After </w:t>
      </w:r>
      <w:r w:rsidR="00C4469A">
        <w:rPr>
          <w:sz w:val="44"/>
          <w:szCs w:val="44"/>
        </w:rPr>
        <w:t>completing</w:t>
      </w:r>
      <w:r>
        <w:rPr>
          <w:sz w:val="44"/>
          <w:szCs w:val="44"/>
        </w:rPr>
        <w:t xml:space="preserve"> training our agent has to do mission. Which gives him some clue where is the evil scientist is </w:t>
      </w:r>
      <w:commentRangeStart w:id="31"/>
      <w:r>
        <w:rPr>
          <w:sz w:val="44"/>
          <w:szCs w:val="44"/>
        </w:rPr>
        <w:t>hidden</w:t>
      </w:r>
      <w:commentRangeEnd w:id="31"/>
      <w:r w:rsidR="00293081">
        <w:rPr>
          <w:rStyle w:val="CommentReference"/>
        </w:rPr>
        <w:commentReference w:id="31"/>
      </w:r>
      <w:r w:rsidR="009B3C93">
        <w:rPr>
          <w:sz w:val="44"/>
          <w:szCs w:val="44"/>
          <w:lang/>
        </w:rPr>
        <w:t>.</w:t>
      </w:r>
    </w:p>
    <w:p w14:paraId="44F8573D" w14:textId="77777777" w:rsidR="00D06EC1" w:rsidRDefault="00D06EC1" w:rsidP="005F72F1">
      <w:pPr>
        <w:rPr>
          <w:sz w:val="44"/>
          <w:szCs w:val="44"/>
        </w:rPr>
      </w:pPr>
    </w:p>
    <w:p w14:paraId="06379495" w14:textId="67473766" w:rsidR="002643BE" w:rsidRPr="008B182F" w:rsidRDefault="00D06EC1" w:rsidP="005F72F1">
      <w:pPr>
        <w:rPr>
          <w:sz w:val="44"/>
          <w:szCs w:val="44"/>
          <w:lang/>
        </w:rPr>
      </w:pPr>
      <w:r>
        <w:rPr>
          <w:sz w:val="44"/>
          <w:szCs w:val="44"/>
        </w:rPr>
        <w:t>5.1 Goals</w:t>
      </w:r>
    </w:p>
    <w:p w14:paraId="1D4BCE4E" w14:textId="5D4B4F3F" w:rsidR="00D06EC1" w:rsidRDefault="00D06EC1" w:rsidP="005F72F1">
      <w:pPr>
        <w:rPr>
          <w:sz w:val="44"/>
          <w:szCs w:val="44"/>
        </w:rPr>
      </w:pPr>
      <w:r>
        <w:rPr>
          <w:sz w:val="44"/>
          <w:szCs w:val="44"/>
        </w:rPr>
        <w:tab/>
      </w:r>
      <w:r>
        <w:rPr>
          <w:sz w:val="44"/>
          <w:szCs w:val="44"/>
        </w:rPr>
        <w:tab/>
        <w:t>Overall: stop the evil scientist and find the cure for the virus</w:t>
      </w:r>
    </w:p>
    <w:p w14:paraId="00364654" w14:textId="75706F0B" w:rsidR="00D06EC1" w:rsidRDefault="00D06EC1" w:rsidP="005F72F1">
      <w:pPr>
        <w:rPr>
          <w:sz w:val="44"/>
          <w:szCs w:val="44"/>
        </w:rPr>
      </w:pPr>
      <w:r>
        <w:rPr>
          <w:sz w:val="44"/>
          <w:szCs w:val="44"/>
        </w:rPr>
        <w:lastRenderedPageBreak/>
        <w:tab/>
      </w:r>
      <w:r>
        <w:rPr>
          <w:sz w:val="44"/>
          <w:szCs w:val="44"/>
        </w:rPr>
        <w:tab/>
      </w:r>
      <w:del w:id="32" w:author="Omar Chattha" w:date="2020-04-14T16:50:00Z">
        <w:r w:rsidDel="00293081">
          <w:rPr>
            <w:sz w:val="44"/>
            <w:szCs w:val="44"/>
          </w:rPr>
          <w:delText>Shorturm</w:delText>
        </w:r>
      </w:del>
      <w:proofErr w:type="spellStart"/>
      <w:ins w:id="33" w:author="Omar Chattha" w:date="2020-04-14T16:50:00Z">
        <w:r w:rsidR="00293081">
          <w:rPr>
            <w:sz w:val="44"/>
            <w:szCs w:val="44"/>
          </w:rPr>
          <w:t>Shortrun</w:t>
        </w:r>
        <w:proofErr w:type="spellEnd"/>
        <w:r w:rsidR="00293081">
          <w:rPr>
            <w:sz w:val="44"/>
            <w:szCs w:val="44"/>
          </w:rPr>
          <w:t xml:space="preserve"> </w:t>
        </w:r>
        <w:commentRangeStart w:id="34"/>
        <w:r w:rsidR="00293081">
          <w:rPr>
            <w:sz w:val="44"/>
            <w:szCs w:val="44"/>
          </w:rPr>
          <w:t>goal</w:t>
        </w:r>
        <w:commentRangeEnd w:id="34"/>
        <w:r w:rsidR="00293081">
          <w:rPr>
            <w:rStyle w:val="CommentReference"/>
          </w:rPr>
          <w:commentReference w:id="34"/>
        </w:r>
      </w:ins>
      <w:r>
        <w:rPr>
          <w:sz w:val="44"/>
          <w:szCs w:val="44"/>
        </w:rPr>
        <w:t xml:space="preserve">: save people who are not </w:t>
      </w:r>
      <w:r w:rsidR="00C4469A">
        <w:rPr>
          <w:sz w:val="44"/>
          <w:szCs w:val="44"/>
        </w:rPr>
        <w:t>affected</w:t>
      </w:r>
      <w:r>
        <w:rPr>
          <w:sz w:val="44"/>
          <w:szCs w:val="44"/>
        </w:rPr>
        <w:t xml:space="preserve"> by virus</w:t>
      </w:r>
    </w:p>
    <w:p w14:paraId="3D34BCA3" w14:textId="77777777" w:rsidR="00D06EC1" w:rsidRDefault="00D06EC1" w:rsidP="005F72F1">
      <w:pPr>
        <w:rPr>
          <w:sz w:val="44"/>
          <w:szCs w:val="44"/>
        </w:rPr>
      </w:pPr>
      <w:r>
        <w:rPr>
          <w:sz w:val="44"/>
          <w:szCs w:val="44"/>
        </w:rPr>
        <w:t>5.2 User Skills:</w:t>
      </w:r>
    </w:p>
    <w:p w14:paraId="2B3594EE" w14:textId="77777777" w:rsidR="00D06EC1" w:rsidRDefault="00D06EC1" w:rsidP="005F72F1">
      <w:pPr>
        <w:rPr>
          <w:sz w:val="44"/>
          <w:szCs w:val="44"/>
        </w:rPr>
      </w:pPr>
      <w:r>
        <w:rPr>
          <w:sz w:val="44"/>
          <w:szCs w:val="44"/>
        </w:rPr>
        <w:tab/>
        <w:t>Shooting</w:t>
      </w:r>
    </w:p>
    <w:p w14:paraId="419F3CE9" w14:textId="77777777" w:rsidR="00D06EC1" w:rsidRDefault="00D06EC1" w:rsidP="005F72F1">
      <w:pPr>
        <w:rPr>
          <w:sz w:val="44"/>
          <w:szCs w:val="44"/>
        </w:rPr>
      </w:pPr>
      <w:r>
        <w:rPr>
          <w:sz w:val="44"/>
          <w:szCs w:val="44"/>
        </w:rPr>
        <w:tab/>
        <w:t>Manage resource</w:t>
      </w:r>
    </w:p>
    <w:p w14:paraId="14F0974E" w14:textId="6FB513C4" w:rsidR="00D06EC1" w:rsidRDefault="00D06EC1" w:rsidP="005F72F1">
      <w:pPr>
        <w:rPr>
          <w:ins w:id="35" w:author="Omar Chattha" w:date="2020-04-14T16:51:00Z"/>
          <w:sz w:val="44"/>
          <w:szCs w:val="44"/>
        </w:rPr>
      </w:pPr>
      <w:r>
        <w:rPr>
          <w:sz w:val="44"/>
          <w:szCs w:val="44"/>
        </w:rPr>
        <w:tab/>
        <w:t>Strategy</w:t>
      </w:r>
    </w:p>
    <w:p w14:paraId="10C42777" w14:textId="77777777" w:rsidR="00B855B8" w:rsidRDefault="00B855B8" w:rsidP="005F72F1">
      <w:pPr>
        <w:rPr>
          <w:sz w:val="44"/>
          <w:szCs w:val="44"/>
        </w:rPr>
      </w:pPr>
    </w:p>
    <w:p w14:paraId="5788117F" w14:textId="4725D504" w:rsidR="00E96D2C" w:rsidRDefault="00E96D2C" w:rsidP="005F72F1">
      <w:pPr>
        <w:rPr>
          <w:sz w:val="44"/>
          <w:szCs w:val="44"/>
        </w:rPr>
      </w:pPr>
      <w:r>
        <w:rPr>
          <w:sz w:val="44"/>
          <w:szCs w:val="44"/>
        </w:rPr>
        <w:t>5.3 Game Mechanics:</w:t>
      </w:r>
    </w:p>
    <w:p w14:paraId="1169DFAF" w14:textId="3BBCF33B" w:rsidR="00E96D2C" w:rsidRDefault="00E96D2C" w:rsidP="005F72F1">
      <w:pPr>
        <w:rPr>
          <w:sz w:val="44"/>
          <w:szCs w:val="44"/>
        </w:rPr>
      </w:pPr>
      <w:r>
        <w:rPr>
          <w:sz w:val="44"/>
          <w:szCs w:val="44"/>
        </w:rPr>
        <w:tab/>
      </w:r>
      <w:r>
        <w:rPr>
          <w:sz w:val="44"/>
          <w:szCs w:val="44"/>
        </w:rPr>
        <w:tab/>
      </w:r>
      <w:commentRangeStart w:id="36"/>
      <w:r>
        <w:rPr>
          <w:sz w:val="44"/>
          <w:szCs w:val="44"/>
        </w:rPr>
        <w:t xml:space="preserve">The game will start from our main character assigned mission to protect the world from the virus and find the cure for the virus. Player would have to complete the mission and which will lead him to the final stage where he will arrest the main </w:t>
      </w:r>
      <w:r w:rsidR="00C4469A">
        <w:rPr>
          <w:sz w:val="44"/>
          <w:szCs w:val="44"/>
        </w:rPr>
        <w:t>villain</w:t>
      </w:r>
      <w:r>
        <w:rPr>
          <w:sz w:val="44"/>
          <w:szCs w:val="44"/>
        </w:rPr>
        <w:t xml:space="preserve"> of the game and find cure for the virus the player would have to avoid being detected by people who are effected and would have to protect himself from getting effected</w:t>
      </w:r>
      <w:commentRangeEnd w:id="36"/>
      <w:r w:rsidR="00B855B8">
        <w:rPr>
          <w:rStyle w:val="CommentReference"/>
        </w:rPr>
        <w:commentReference w:id="36"/>
      </w:r>
    </w:p>
    <w:p w14:paraId="3D36A876" w14:textId="77777777" w:rsidR="00E96D2C" w:rsidRPr="00E96D2C" w:rsidRDefault="00E96D2C" w:rsidP="005F72F1">
      <w:pPr>
        <w:rPr>
          <w:sz w:val="44"/>
          <w:szCs w:val="44"/>
        </w:rPr>
      </w:pPr>
    </w:p>
    <w:p w14:paraId="6CE94AF3" w14:textId="77777777" w:rsidR="00D06EC1" w:rsidRDefault="00D06EC1" w:rsidP="005F72F1">
      <w:pPr>
        <w:rPr>
          <w:sz w:val="44"/>
          <w:szCs w:val="44"/>
        </w:rPr>
      </w:pPr>
      <w:r>
        <w:rPr>
          <w:sz w:val="44"/>
          <w:szCs w:val="44"/>
        </w:rPr>
        <w:t>5.4 Items and powerups:</w:t>
      </w:r>
    </w:p>
    <w:p w14:paraId="4CED2E48" w14:textId="55D45E79" w:rsidR="00D06EC1" w:rsidRDefault="00D06EC1" w:rsidP="005F72F1">
      <w:pPr>
        <w:rPr>
          <w:sz w:val="44"/>
          <w:szCs w:val="44"/>
        </w:rPr>
      </w:pPr>
      <w:r>
        <w:rPr>
          <w:sz w:val="44"/>
          <w:szCs w:val="44"/>
        </w:rPr>
        <w:lastRenderedPageBreak/>
        <w:tab/>
      </w:r>
      <w:r>
        <w:rPr>
          <w:sz w:val="44"/>
          <w:szCs w:val="44"/>
        </w:rPr>
        <w:tab/>
        <w:t xml:space="preserve">After some mission new </w:t>
      </w:r>
      <w:r w:rsidR="00C4469A">
        <w:rPr>
          <w:sz w:val="44"/>
          <w:szCs w:val="44"/>
        </w:rPr>
        <w:t>weapons</w:t>
      </w:r>
      <w:r>
        <w:rPr>
          <w:sz w:val="44"/>
          <w:szCs w:val="44"/>
        </w:rPr>
        <w:t xml:space="preserve"> will be unlocked with more firepower and </w:t>
      </w:r>
      <w:commentRangeStart w:id="37"/>
      <w:r>
        <w:rPr>
          <w:sz w:val="44"/>
          <w:szCs w:val="44"/>
        </w:rPr>
        <w:t>damage</w:t>
      </w:r>
      <w:commentRangeEnd w:id="37"/>
      <w:r w:rsidR="00B855B8">
        <w:rPr>
          <w:rStyle w:val="CommentReference"/>
        </w:rPr>
        <w:commentReference w:id="37"/>
      </w:r>
    </w:p>
    <w:p w14:paraId="42157079" w14:textId="77777777" w:rsidR="00D06EC1" w:rsidRDefault="00D06EC1" w:rsidP="005F72F1">
      <w:pPr>
        <w:rPr>
          <w:sz w:val="44"/>
          <w:szCs w:val="44"/>
        </w:rPr>
      </w:pPr>
      <w:r>
        <w:rPr>
          <w:sz w:val="44"/>
          <w:szCs w:val="44"/>
        </w:rPr>
        <w:t>5.5 Progression and Challenge:</w:t>
      </w:r>
    </w:p>
    <w:p w14:paraId="4B88B683" w14:textId="77777777" w:rsidR="00D06EC1" w:rsidRDefault="00D06EC1" w:rsidP="005F72F1">
      <w:pPr>
        <w:rPr>
          <w:sz w:val="44"/>
          <w:szCs w:val="44"/>
        </w:rPr>
      </w:pPr>
      <w:r>
        <w:rPr>
          <w:sz w:val="44"/>
          <w:szCs w:val="44"/>
        </w:rPr>
        <w:tab/>
      </w:r>
      <w:r>
        <w:rPr>
          <w:sz w:val="44"/>
          <w:szCs w:val="44"/>
        </w:rPr>
        <w:tab/>
        <w:t>At the end of each mission there will be more difficult boss</w:t>
      </w:r>
      <w:r>
        <w:rPr>
          <w:sz w:val="44"/>
          <w:szCs w:val="44"/>
        </w:rPr>
        <w:tab/>
      </w:r>
    </w:p>
    <w:p w14:paraId="56CE9049" w14:textId="77777777" w:rsidR="00D06EC1" w:rsidRDefault="00D06EC1" w:rsidP="005F72F1">
      <w:pPr>
        <w:rPr>
          <w:sz w:val="44"/>
          <w:szCs w:val="44"/>
        </w:rPr>
      </w:pPr>
      <w:r>
        <w:rPr>
          <w:sz w:val="44"/>
          <w:szCs w:val="44"/>
        </w:rPr>
        <w:t>5.6 Losing</w:t>
      </w:r>
    </w:p>
    <w:p w14:paraId="4D823269" w14:textId="77777777" w:rsidR="00D06EC1" w:rsidRDefault="00D06EC1" w:rsidP="005F72F1">
      <w:pPr>
        <w:rPr>
          <w:sz w:val="44"/>
          <w:szCs w:val="44"/>
        </w:rPr>
      </w:pPr>
      <w:r>
        <w:rPr>
          <w:sz w:val="44"/>
          <w:szCs w:val="44"/>
        </w:rPr>
        <w:tab/>
      </w:r>
      <w:r>
        <w:rPr>
          <w:sz w:val="44"/>
          <w:szCs w:val="44"/>
        </w:rPr>
        <w:tab/>
        <w:t xml:space="preserve">When the life of the agent hits zero user will lose game and the animation of screen covered in blood will be </w:t>
      </w:r>
      <w:commentRangeStart w:id="38"/>
      <w:r>
        <w:rPr>
          <w:sz w:val="44"/>
          <w:szCs w:val="44"/>
        </w:rPr>
        <w:t>shown</w:t>
      </w:r>
      <w:commentRangeEnd w:id="38"/>
      <w:r w:rsidR="00B855B8">
        <w:rPr>
          <w:rStyle w:val="CommentReference"/>
        </w:rPr>
        <w:commentReference w:id="38"/>
      </w:r>
    </w:p>
    <w:p w14:paraId="16D4C395" w14:textId="2C3D54BC" w:rsidR="00D06EC1" w:rsidRDefault="00E96D2C" w:rsidP="005F72F1">
      <w:pPr>
        <w:rPr>
          <w:sz w:val="44"/>
          <w:szCs w:val="44"/>
        </w:rPr>
      </w:pPr>
      <w:r>
        <w:rPr>
          <w:sz w:val="44"/>
          <w:szCs w:val="44"/>
        </w:rPr>
        <w:t xml:space="preserve">6 Art style </w:t>
      </w:r>
    </w:p>
    <w:p w14:paraId="47E88ACF" w14:textId="481EB8D8" w:rsidR="00E96D2C" w:rsidRDefault="00E96D2C" w:rsidP="005F72F1">
      <w:pPr>
        <w:rPr>
          <w:sz w:val="44"/>
          <w:szCs w:val="44"/>
        </w:rPr>
      </w:pPr>
      <w:r>
        <w:rPr>
          <w:sz w:val="44"/>
          <w:szCs w:val="44"/>
        </w:rPr>
        <w:tab/>
      </w:r>
      <w:r>
        <w:rPr>
          <w:sz w:val="44"/>
          <w:szCs w:val="44"/>
        </w:rPr>
        <w:tab/>
      </w:r>
      <w:r w:rsidR="00C4469A">
        <w:rPr>
          <w:sz w:val="44"/>
          <w:szCs w:val="44"/>
        </w:rPr>
        <w:t>Everything</w:t>
      </w:r>
      <w:r>
        <w:rPr>
          <w:sz w:val="44"/>
          <w:szCs w:val="44"/>
        </w:rPr>
        <w:t xml:space="preserve"> in this world will </w:t>
      </w:r>
      <w:del w:id="39" w:author="Omar Chattha" w:date="2020-04-14T16:53:00Z">
        <w:r w:rsidDel="00B855B8">
          <w:rPr>
            <w:sz w:val="44"/>
            <w:szCs w:val="44"/>
          </w:rPr>
          <w:delText>be</w:delText>
        </w:r>
      </w:del>
      <w:r>
        <w:rPr>
          <w:sz w:val="44"/>
          <w:szCs w:val="44"/>
        </w:rPr>
        <w:t xml:space="preserve"> look like in chaos and destruction people effected in virus will be </w:t>
      </w:r>
      <w:r w:rsidR="006544BA">
        <w:rPr>
          <w:sz w:val="44"/>
          <w:szCs w:val="44"/>
        </w:rPr>
        <w:t>affecting</w:t>
      </w:r>
      <w:r>
        <w:rPr>
          <w:sz w:val="44"/>
          <w:szCs w:val="44"/>
        </w:rPr>
        <w:t xml:space="preserve"> the </w:t>
      </w:r>
      <w:commentRangeStart w:id="40"/>
      <w:r>
        <w:rPr>
          <w:sz w:val="44"/>
          <w:szCs w:val="44"/>
        </w:rPr>
        <w:t>innocent</w:t>
      </w:r>
      <w:commentRangeEnd w:id="40"/>
      <w:r w:rsidR="00B855B8">
        <w:rPr>
          <w:rStyle w:val="CommentReference"/>
        </w:rPr>
        <w:commentReference w:id="40"/>
      </w:r>
      <w:r>
        <w:rPr>
          <w:sz w:val="44"/>
          <w:szCs w:val="44"/>
        </w:rPr>
        <w:t xml:space="preserve"> </w:t>
      </w:r>
    </w:p>
    <w:p w14:paraId="7F5D58AE" w14:textId="77777777" w:rsidR="00E96D2C" w:rsidRPr="00E96D2C" w:rsidRDefault="00E96D2C" w:rsidP="005F72F1">
      <w:pPr>
        <w:rPr>
          <w:sz w:val="44"/>
          <w:szCs w:val="44"/>
        </w:rPr>
      </w:pPr>
    </w:p>
    <w:p w14:paraId="50C9EC22" w14:textId="207AAC5E" w:rsidR="00582551" w:rsidRDefault="00582551" w:rsidP="005F72F1">
      <w:pPr>
        <w:rPr>
          <w:sz w:val="44"/>
          <w:szCs w:val="44"/>
        </w:rPr>
      </w:pPr>
      <w:r>
        <w:rPr>
          <w:sz w:val="44"/>
          <w:szCs w:val="44"/>
        </w:rPr>
        <w:t>7 Music and sounds:</w:t>
      </w:r>
    </w:p>
    <w:p w14:paraId="1D3350A4" w14:textId="724C56A3" w:rsidR="00582551" w:rsidRDefault="00582551" w:rsidP="005F72F1">
      <w:pPr>
        <w:rPr>
          <w:sz w:val="44"/>
          <w:szCs w:val="44"/>
        </w:rPr>
      </w:pPr>
      <w:r>
        <w:rPr>
          <w:sz w:val="44"/>
          <w:szCs w:val="44"/>
        </w:rPr>
        <w:tab/>
      </w:r>
      <w:r>
        <w:rPr>
          <w:sz w:val="44"/>
          <w:szCs w:val="44"/>
        </w:rPr>
        <w:tab/>
        <w:t xml:space="preserve">When the user </w:t>
      </w:r>
      <w:r w:rsidR="00C4469A">
        <w:rPr>
          <w:sz w:val="44"/>
          <w:szCs w:val="44"/>
        </w:rPr>
        <w:t>completes</w:t>
      </w:r>
      <w:r>
        <w:rPr>
          <w:sz w:val="44"/>
          <w:szCs w:val="44"/>
        </w:rPr>
        <w:t xml:space="preserve"> an </w:t>
      </w:r>
      <w:r w:rsidR="006544BA">
        <w:rPr>
          <w:sz w:val="44"/>
          <w:szCs w:val="44"/>
        </w:rPr>
        <w:t>objective,</w:t>
      </w:r>
      <w:r>
        <w:rPr>
          <w:sz w:val="44"/>
          <w:szCs w:val="44"/>
        </w:rPr>
        <w:t xml:space="preserve"> he will be presented with music that will encourage him and</w:t>
      </w:r>
      <w:r w:rsidR="009B3C93">
        <w:rPr>
          <w:sz w:val="44"/>
          <w:szCs w:val="44"/>
          <w:lang/>
        </w:rPr>
        <w:t xml:space="preserve"> </w:t>
      </w:r>
      <w:r>
        <w:rPr>
          <w:sz w:val="44"/>
          <w:szCs w:val="44"/>
        </w:rPr>
        <w:t xml:space="preserve">when the person is detected by or </w:t>
      </w:r>
      <w:r w:rsidR="00C4469A">
        <w:rPr>
          <w:sz w:val="44"/>
          <w:szCs w:val="44"/>
        </w:rPr>
        <w:t>spotted</w:t>
      </w:r>
      <w:r>
        <w:rPr>
          <w:sz w:val="44"/>
          <w:szCs w:val="44"/>
        </w:rPr>
        <w:t xml:space="preserve"> by </w:t>
      </w:r>
      <w:r w:rsidR="006544BA">
        <w:rPr>
          <w:sz w:val="44"/>
          <w:szCs w:val="44"/>
        </w:rPr>
        <w:t>enemy,</w:t>
      </w:r>
      <w:r>
        <w:rPr>
          <w:sz w:val="44"/>
          <w:szCs w:val="44"/>
        </w:rPr>
        <w:t xml:space="preserve"> he will hear a</w:t>
      </w:r>
      <w:ins w:id="41" w:author="Omar Chattha" w:date="2020-04-14T16:54:00Z">
        <w:r w:rsidR="00B855B8">
          <w:rPr>
            <w:sz w:val="44"/>
            <w:szCs w:val="44"/>
          </w:rPr>
          <w:t>n</w:t>
        </w:r>
      </w:ins>
      <w:r>
        <w:rPr>
          <w:sz w:val="44"/>
          <w:szCs w:val="44"/>
        </w:rPr>
        <w:t xml:space="preserve"> action music</w:t>
      </w:r>
    </w:p>
    <w:p w14:paraId="0FD7915F" w14:textId="5BF0A17B" w:rsidR="00582551" w:rsidRDefault="00582551" w:rsidP="005F72F1">
      <w:pPr>
        <w:rPr>
          <w:sz w:val="44"/>
          <w:szCs w:val="44"/>
        </w:rPr>
      </w:pPr>
    </w:p>
    <w:p w14:paraId="396FDFD3" w14:textId="77777777" w:rsidR="00582551" w:rsidRPr="00582551" w:rsidRDefault="00582551" w:rsidP="005F72F1">
      <w:pPr>
        <w:rPr>
          <w:sz w:val="44"/>
          <w:szCs w:val="44"/>
        </w:rPr>
      </w:pPr>
    </w:p>
    <w:p w14:paraId="2AD4307D" w14:textId="77777777" w:rsidR="00B96062" w:rsidRDefault="002643BE" w:rsidP="00D06EC1">
      <w:pPr>
        <w:ind w:left="720" w:hanging="720"/>
        <w:rPr>
          <w:sz w:val="44"/>
          <w:szCs w:val="44"/>
        </w:rPr>
      </w:pPr>
      <w:r>
        <w:rPr>
          <w:sz w:val="44"/>
          <w:szCs w:val="44"/>
        </w:rPr>
        <w:t>8 Technical Description</w:t>
      </w:r>
    </w:p>
    <w:p w14:paraId="2954E555" w14:textId="77777777" w:rsidR="00D06EC1" w:rsidRDefault="00D06EC1" w:rsidP="00D06EC1">
      <w:pPr>
        <w:ind w:left="720" w:hanging="720"/>
        <w:rPr>
          <w:sz w:val="44"/>
          <w:szCs w:val="44"/>
        </w:rPr>
      </w:pPr>
      <w:r>
        <w:rPr>
          <w:sz w:val="44"/>
          <w:szCs w:val="44"/>
        </w:rPr>
        <w:tab/>
      </w:r>
      <w:r>
        <w:rPr>
          <w:sz w:val="44"/>
          <w:szCs w:val="44"/>
        </w:rPr>
        <w:tab/>
        <w:t>Initially this game will be available for</w:t>
      </w:r>
    </w:p>
    <w:p w14:paraId="38EEB104" w14:textId="77777777" w:rsidR="00D06EC1" w:rsidRDefault="00D06EC1" w:rsidP="00D06EC1">
      <w:pPr>
        <w:ind w:left="720" w:hanging="720"/>
        <w:rPr>
          <w:sz w:val="44"/>
          <w:szCs w:val="44"/>
        </w:rPr>
      </w:pPr>
      <w:r>
        <w:rPr>
          <w:sz w:val="44"/>
          <w:szCs w:val="44"/>
        </w:rPr>
        <w:tab/>
      </w:r>
      <w:r>
        <w:rPr>
          <w:sz w:val="44"/>
          <w:szCs w:val="44"/>
        </w:rPr>
        <w:tab/>
        <w:t xml:space="preserve">Desktop computer </w:t>
      </w:r>
    </w:p>
    <w:p w14:paraId="3809B6B4" w14:textId="77777777" w:rsidR="00D06EC1" w:rsidRDefault="00D06EC1" w:rsidP="00D06EC1">
      <w:pPr>
        <w:ind w:left="720" w:hanging="720"/>
        <w:rPr>
          <w:sz w:val="44"/>
          <w:szCs w:val="44"/>
        </w:rPr>
      </w:pPr>
      <w:r>
        <w:rPr>
          <w:sz w:val="44"/>
          <w:szCs w:val="44"/>
        </w:rPr>
        <w:tab/>
      </w:r>
      <w:r>
        <w:rPr>
          <w:sz w:val="44"/>
          <w:szCs w:val="44"/>
        </w:rPr>
        <w:tab/>
        <w:t xml:space="preserve">Later it can be available in </w:t>
      </w:r>
    </w:p>
    <w:p w14:paraId="67B2DF78" w14:textId="77777777" w:rsidR="00D06EC1" w:rsidRDefault="00D06EC1" w:rsidP="00D06EC1">
      <w:pPr>
        <w:ind w:left="720" w:hanging="720"/>
        <w:rPr>
          <w:sz w:val="44"/>
          <w:szCs w:val="44"/>
        </w:rPr>
      </w:pPr>
      <w:r>
        <w:rPr>
          <w:sz w:val="44"/>
          <w:szCs w:val="44"/>
        </w:rPr>
        <w:tab/>
      </w:r>
      <w:r>
        <w:rPr>
          <w:sz w:val="44"/>
          <w:szCs w:val="44"/>
        </w:rPr>
        <w:tab/>
      </w:r>
      <w:r>
        <w:rPr>
          <w:sz w:val="44"/>
          <w:szCs w:val="44"/>
        </w:rPr>
        <w:tab/>
        <w:t>Android phones</w:t>
      </w:r>
    </w:p>
    <w:p w14:paraId="5433F4C1" w14:textId="77777777" w:rsidR="00D06EC1" w:rsidRDefault="00D06EC1" w:rsidP="00D06EC1">
      <w:pPr>
        <w:ind w:left="720" w:hanging="720"/>
        <w:rPr>
          <w:sz w:val="44"/>
          <w:szCs w:val="44"/>
        </w:rPr>
      </w:pPr>
      <w:r>
        <w:rPr>
          <w:sz w:val="44"/>
          <w:szCs w:val="44"/>
        </w:rPr>
        <w:tab/>
      </w:r>
      <w:r>
        <w:rPr>
          <w:sz w:val="44"/>
          <w:szCs w:val="44"/>
        </w:rPr>
        <w:tab/>
      </w:r>
      <w:r>
        <w:rPr>
          <w:sz w:val="44"/>
          <w:szCs w:val="44"/>
        </w:rPr>
        <w:tab/>
        <w:t>Windows phones</w:t>
      </w:r>
    </w:p>
    <w:p w14:paraId="68417B1C" w14:textId="05FF9FC2" w:rsidR="00D06EC1" w:rsidRDefault="00D06EC1" w:rsidP="00D06EC1">
      <w:pPr>
        <w:ind w:left="720" w:hanging="720"/>
        <w:rPr>
          <w:sz w:val="44"/>
          <w:szCs w:val="44"/>
        </w:rPr>
      </w:pPr>
      <w:r>
        <w:rPr>
          <w:sz w:val="44"/>
          <w:szCs w:val="44"/>
        </w:rPr>
        <w:tab/>
      </w:r>
      <w:r>
        <w:rPr>
          <w:sz w:val="44"/>
          <w:szCs w:val="44"/>
        </w:rPr>
        <w:tab/>
      </w:r>
      <w:r>
        <w:rPr>
          <w:sz w:val="44"/>
          <w:szCs w:val="44"/>
        </w:rPr>
        <w:tab/>
      </w:r>
      <w:r w:rsidR="00C4469A">
        <w:rPr>
          <w:sz w:val="44"/>
          <w:szCs w:val="44"/>
        </w:rPr>
        <w:t>iOS</w:t>
      </w:r>
      <w:r>
        <w:rPr>
          <w:sz w:val="44"/>
          <w:szCs w:val="44"/>
        </w:rPr>
        <w:t xml:space="preserve"> phones</w:t>
      </w:r>
    </w:p>
    <w:p w14:paraId="331CC9B3" w14:textId="77777777" w:rsidR="00D06EC1" w:rsidRPr="00D06EC1" w:rsidRDefault="00D06EC1" w:rsidP="00D06EC1">
      <w:pPr>
        <w:ind w:left="720" w:hanging="720"/>
        <w:rPr>
          <w:sz w:val="44"/>
          <w:szCs w:val="44"/>
        </w:rPr>
      </w:pPr>
    </w:p>
    <w:p w14:paraId="72729A69" w14:textId="293BA5D4" w:rsidR="005F72F1" w:rsidRDefault="00582551" w:rsidP="005F72F1">
      <w:pPr>
        <w:jc w:val="both"/>
        <w:rPr>
          <w:sz w:val="44"/>
          <w:szCs w:val="44"/>
        </w:rPr>
      </w:pPr>
      <w:r>
        <w:rPr>
          <w:sz w:val="44"/>
          <w:szCs w:val="44"/>
        </w:rPr>
        <w:t>9.1 Demographics</w:t>
      </w:r>
    </w:p>
    <w:p w14:paraId="7055788D" w14:textId="16DDB670" w:rsidR="00582551" w:rsidRDefault="00582551" w:rsidP="005F72F1">
      <w:pPr>
        <w:jc w:val="both"/>
        <w:rPr>
          <w:sz w:val="44"/>
          <w:szCs w:val="44"/>
        </w:rPr>
      </w:pPr>
      <w:r>
        <w:rPr>
          <w:sz w:val="44"/>
          <w:szCs w:val="44"/>
        </w:rPr>
        <w:tab/>
        <w:t xml:space="preserve">Age: </w:t>
      </w:r>
      <w:r w:rsidR="007D28E0">
        <w:rPr>
          <w:sz w:val="44"/>
          <w:szCs w:val="44"/>
        </w:rPr>
        <w:t xml:space="preserve">above 13 </w:t>
      </w:r>
    </w:p>
    <w:p w14:paraId="52ACA2B4" w14:textId="2C82A563" w:rsidR="007D28E0" w:rsidRDefault="007D28E0" w:rsidP="005F72F1">
      <w:pPr>
        <w:jc w:val="both"/>
        <w:rPr>
          <w:sz w:val="44"/>
          <w:szCs w:val="44"/>
        </w:rPr>
      </w:pPr>
      <w:r>
        <w:rPr>
          <w:sz w:val="44"/>
          <w:szCs w:val="44"/>
        </w:rPr>
        <w:tab/>
        <w:t>Sex: Everyone</w:t>
      </w:r>
    </w:p>
    <w:p w14:paraId="3BF66BEA" w14:textId="75A491B7" w:rsidR="007D28E0" w:rsidRDefault="007D28E0" w:rsidP="005F72F1">
      <w:pPr>
        <w:jc w:val="both"/>
        <w:rPr>
          <w:sz w:val="44"/>
          <w:szCs w:val="44"/>
        </w:rPr>
      </w:pPr>
      <w:r>
        <w:rPr>
          <w:sz w:val="44"/>
          <w:szCs w:val="44"/>
        </w:rPr>
        <w:tab/>
      </w:r>
      <w:commentRangeStart w:id="42"/>
      <w:del w:id="43" w:author="Omar Chattha" w:date="2020-04-14T16:54:00Z">
        <w:r w:rsidDel="00B855B8">
          <w:rPr>
            <w:sz w:val="44"/>
            <w:szCs w:val="44"/>
          </w:rPr>
          <w:delText>9</w:delText>
        </w:r>
      </w:del>
      <w:commentRangeEnd w:id="42"/>
      <w:r w:rsidR="00B855B8">
        <w:rPr>
          <w:rStyle w:val="CommentReference"/>
        </w:rPr>
        <w:commentReference w:id="42"/>
      </w:r>
      <w:del w:id="44" w:author="Omar Chattha" w:date="2020-04-14T16:54:00Z">
        <w:r w:rsidDel="00B855B8">
          <w:rPr>
            <w:sz w:val="44"/>
            <w:szCs w:val="44"/>
          </w:rPr>
          <w:delText>.2 Platform and Mon</w:delText>
        </w:r>
      </w:del>
    </w:p>
    <w:p w14:paraId="20A1BEE4" w14:textId="0E0F5940" w:rsidR="007D28E0" w:rsidRPr="00582551" w:rsidRDefault="007D28E0" w:rsidP="005F72F1">
      <w:pPr>
        <w:jc w:val="both"/>
        <w:rPr>
          <w:sz w:val="44"/>
          <w:szCs w:val="44"/>
        </w:rPr>
      </w:pPr>
      <w:r>
        <w:rPr>
          <w:sz w:val="44"/>
          <w:szCs w:val="44"/>
        </w:rPr>
        <w:tab/>
      </w:r>
      <w:r>
        <w:rPr>
          <w:sz w:val="44"/>
          <w:szCs w:val="44"/>
        </w:rPr>
        <w:tab/>
      </w:r>
      <w:r>
        <w:rPr>
          <w:sz w:val="44"/>
          <w:szCs w:val="44"/>
        </w:rPr>
        <w:tab/>
        <w:t xml:space="preserve">Initially free desktop game that is </w:t>
      </w:r>
      <w:r w:rsidR="00C4469A">
        <w:rPr>
          <w:sz w:val="44"/>
          <w:szCs w:val="44"/>
        </w:rPr>
        <w:t>completely</w:t>
      </w:r>
      <w:r>
        <w:rPr>
          <w:sz w:val="44"/>
          <w:szCs w:val="44"/>
        </w:rPr>
        <w:t xml:space="preserve"> free </w:t>
      </w:r>
    </w:p>
    <w:sectPr w:rsidR="007D28E0" w:rsidRPr="0058255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Omar Chattha" w:date="2020-04-14T16:47:00Z" w:initials="OC">
    <w:p w14:paraId="524468C5" w14:textId="7CEB4B69" w:rsidR="00293081" w:rsidRDefault="00293081">
      <w:pPr>
        <w:pStyle w:val="CommentText"/>
      </w:pPr>
      <w:r>
        <w:rPr>
          <w:rStyle w:val="CommentReference"/>
        </w:rPr>
        <w:annotationRef/>
      </w:r>
      <w:r>
        <w:t>Why is your font size too large?</w:t>
      </w:r>
    </w:p>
    <w:p w14:paraId="58C059DE" w14:textId="77777777" w:rsidR="00293081" w:rsidRDefault="00293081">
      <w:pPr>
        <w:pStyle w:val="CommentText"/>
      </w:pPr>
      <w:r>
        <w:t xml:space="preserve">Your document is format is not justified. </w:t>
      </w:r>
    </w:p>
    <w:p w14:paraId="11F4C1D3" w14:textId="0260B7CE" w:rsidR="00293081" w:rsidRDefault="00293081">
      <w:pPr>
        <w:pStyle w:val="CommentText"/>
      </w:pPr>
      <w:r>
        <w:t>Select the text and press Ctrl + J to justify the text.</w:t>
      </w:r>
    </w:p>
  </w:comment>
  <w:comment w:id="7" w:author="Omar Chattha" w:date="2020-04-14T16:41:00Z" w:initials="OC">
    <w:p w14:paraId="1718B2D6" w14:textId="7BF18122" w:rsidR="00293081" w:rsidRDefault="00293081">
      <w:pPr>
        <w:pStyle w:val="CommentText"/>
      </w:pPr>
      <w:r>
        <w:rPr>
          <w:rStyle w:val="CommentReference"/>
        </w:rPr>
        <w:annotationRef/>
      </w:r>
      <w:r>
        <w:t xml:space="preserve">Description is insufficient. </w:t>
      </w:r>
    </w:p>
  </w:comment>
  <w:comment w:id="9" w:author="Omar Chattha" w:date="2020-04-14T16:41:00Z" w:initials="OC">
    <w:p w14:paraId="12280437" w14:textId="77777777" w:rsidR="00293081" w:rsidRDefault="00293081">
      <w:pPr>
        <w:pStyle w:val="CommentText"/>
      </w:pPr>
      <w:r>
        <w:rPr>
          <w:rStyle w:val="CommentReference"/>
        </w:rPr>
        <w:annotationRef/>
      </w:r>
      <w:r>
        <w:t xml:space="preserve">Insufficient description. See the GDD document example. </w:t>
      </w:r>
    </w:p>
    <w:p w14:paraId="17E379F5" w14:textId="77777777" w:rsidR="00293081" w:rsidRDefault="00293081">
      <w:pPr>
        <w:pStyle w:val="CommentText"/>
      </w:pPr>
      <w:r>
        <w:t xml:space="preserve">No artwork of character. </w:t>
      </w:r>
    </w:p>
    <w:p w14:paraId="4BE7CD63" w14:textId="599DDAE5" w:rsidR="00293081" w:rsidRDefault="00293081">
      <w:pPr>
        <w:pStyle w:val="CommentText"/>
      </w:pPr>
    </w:p>
  </w:comment>
  <w:comment w:id="21" w:author="Omar Chattha" w:date="2020-04-14T16:46:00Z" w:initials="OC">
    <w:p w14:paraId="53D2BD25" w14:textId="359E38C6" w:rsidR="00293081" w:rsidRDefault="00293081">
      <w:pPr>
        <w:pStyle w:val="CommentText"/>
      </w:pPr>
      <w:r>
        <w:rPr>
          <w:rStyle w:val="CommentReference"/>
        </w:rPr>
        <w:annotationRef/>
      </w:r>
      <w:r>
        <w:t>This is an example of how to write the story. Your story is a single big sentence and forms a cluster of confusion.</w:t>
      </w:r>
    </w:p>
  </w:comment>
  <w:comment w:id="31" w:author="Omar Chattha" w:date="2020-04-14T16:49:00Z" w:initials="OC">
    <w:p w14:paraId="7E2E3004" w14:textId="6E6BD4F5" w:rsidR="00293081" w:rsidRDefault="00293081">
      <w:pPr>
        <w:pStyle w:val="CommentText"/>
      </w:pPr>
      <w:r>
        <w:rPr>
          <w:rStyle w:val="CommentReference"/>
        </w:rPr>
        <w:annotationRef/>
      </w:r>
      <w:r>
        <w:t xml:space="preserve">So far so good. </w:t>
      </w:r>
      <w:proofErr w:type="gramStart"/>
      <w:r>
        <w:t>But,</w:t>
      </w:r>
      <w:proofErr w:type="gramEnd"/>
      <w:r>
        <w:t xml:space="preserve"> where is the rest of the story?</w:t>
      </w:r>
    </w:p>
  </w:comment>
  <w:comment w:id="34" w:author="Omar Chattha" w:date="2020-04-14T16:50:00Z" w:initials="OC">
    <w:p w14:paraId="7560E15E" w14:textId="1161CAFD" w:rsidR="00293081" w:rsidRDefault="00293081">
      <w:pPr>
        <w:pStyle w:val="CommentText"/>
      </w:pPr>
      <w:r>
        <w:rPr>
          <w:rStyle w:val="CommentReference"/>
        </w:rPr>
        <w:annotationRef/>
      </w:r>
      <w:r>
        <w:t xml:space="preserve">I am amazed to see that </w:t>
      </w:r>
      <w:r w:rsidR="00B855B8">
        <w:t>this document in group can pass so many eyes without noticing these stupid mistakes.</w:t>
      </w:r>
    </w:p>
  </w:comment>
  <w:comment w:id="36" w:author="Omar Chattha" w:date="2020-04-14T16:51:00Z" w:initials="OC">
    <w:p w14:paraId="502AAB04" w14:textId="68A7AD60" w:rsidR="00B855B8" w:rsidRDefault="00B855B8">
      <w:pPr>
        <w:pStyle w:val="CommentText"/>
      </w:pPr>
      <w:r>
        <w:rPr>
          <w:rStyle w:val="CommentReference"/>
        </w:rPr>
        <w:annotationRef/>
      </w:r>
      <w:r>
        <w:t>Artwork?</w:t>
      </w:r>
    </w:p>
  </w:comment>
  <w:comment w:id="37" w:author="Omar Chattha" w:date="2020-04-14T16:52:00Z" w:initials="OC">
    <w:p w14:paraId="03B318DE" w14:textId="6FB3C680" w:rsidR="00B855B8" w:rsidRDefault="00B855B8">
      <w:pPr>
        <w:pStyle w:val="CommentText"/>
      </w:pPr>
      <w:r>
        <w:rPr>
          <w:rStyle w:val="CommentReference"/>
        </w:rPr>
        <w:annotationRef/>
      </w:r>
      <w:r>
        <w:t>What items? Not listed here</w:t>
      </w:r>
    </w:p>
  </w:comment>
  <w:comment w:id="38" w:author="Omar Chattha" w:date="2020-04-14T16:53:00Z" w:initials="OC">
    <w:p w14:paraId="5ED3191B" w14:textId="0EAC669E" w:rsidR="00B855B8" w:rsidRDefault="00B855B8">
      <w:pPr>
        <w:pStyle w:val="CommentText"/>
      </w:pPr>
      <w:r>
        <w:rPr>
          <w:rStyle w:val="CommentReference"/>
        </w:rPr>
        <w:annotationRef/>
      </w:r>
      <w:r>
        <w:t>What are the loosing conditions for the player?</w:t>
      </w:r>
    </w:p>
  </w:comment>
  <w:comment w:id="40" w:author="Omar Chattha" w:date="2020-04-14T16:53:00Z" w:initials="OC">
    <w:p w14:paraId="06E963CA" w14:textId="51562EC0" w:rsidR="00B855B8" w:rsidRDefault="00B855B8">
      <w:pPr>
        <w:pStyle w:val="CommentText"/>
      </w:pPr>
      <w:r>
        <w:rPr>
          <w:rStyle w:val="CommentReference"/>
        </w:rPr>
        <w:annotationRef/>
      </w:r>
      <w:r>
        <w:t>Your English needs serious improvements.</w:t>
      </w:r>
    </w:p>
  </w:comment>
  <w:comment w:id="42" w:author="Omar Chattha" w:date="2020-04-14T16:54:00Z" w:initials="OC">
    <w:p w14:paraId="457705E7" w14:textId="5E225A29" w:rsidR="00B855B8" w:rsidRDefault="00B855B8">
      <w:pPr>
        <w:pStyle w:val="CommentText"/>
      </w:pPr>
      <w:r>
        <w:rPr>
          <w:rStyle w:val="CommentReference"/>
        </w:rPr>
        <w:annotationRef/>
      </w:r>
      <w:r>
        <w:t>Trying to copy headings but didn’t bother to review it. What a pity.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F4C1D3" w15:done="0"/>
  <w15:commentEx w15:paraId="1718B2D6" w15:done="0"/>
  <w15:commentEx w15:paraId="4BE7CD63" w15:done="0"/>
  <w15:commentEx w15:paraId="53D2BD25" w15:done="0"/>
  <w15:commentEx w15:paraId="7E2E3004" w15:done="0"/>
  <w15:commentEx w15:paraId="7560E15E" w15:done="0"/>
  <w15:commentEx w15:paraId="502AAB04" w15:done="0"/>
  <w15:commentEx w15:paraId="03B318DE" w15:done="0"/>
  <w15:commentEx w15:paraId="5ED3191B" w15:done="0"/>
  <w15:commentEx w15:paraId="06E963CA" w15:done="0"/>
  <w15:commentEx w15:paraId="457705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067B0" w16cex:dateUtc="2020-04-14T11:47:00Z"/>
  <w16cex:commentExtensible w16cex:durableId="22406622" w16cex:dateUtc="2020-04-14T11:41:00Z"/>
  <w16cex:commentExtensible w16cex:durableId="22406641" w16cex:dateUtc="2020-04-14T11:41:00Z"/>
  <w16cex:commentExtensible w16cex:durableId="22406777" w16cex:dateUtc="2020-04-14T11:46:00Z"/>
  <w16cex:commentExtensible w16cex:durableId="2240682F" w16cex:dateUtc="2020-04-14T11:49:00Z"/>
  <w16cex:commentExtensible w16cex:durableId="2240685D" w16cex:dateUtc="2020-04-14T11:50:00Z"/>
  <w16cex:commentExtensible w16cex:durableId="224068AE" w16cex:dateUtc="2020-04-14T11:51:00Z"/>
  <w16cex:commentExtensible w16cex:durableId="224068D4" w16cex:dateUtc="2020-04-14T11:52:00Z"/>
  <w16cex:commentExtensible w16cex:durableId="224068EE" w16cex:dateUtc="2020-04-14T11:53:00Z"/>
  <w16cex:commentExtensible w16cex:durableId="22406916" w16cex:dateUtc="2020-04-14T11:53:00Z"/>
  <w16cex:commentExtensible w16cex:durableId="2240694C" w16cex:dateUtc="2020-04-14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F4C1D3" w16cid:durableId="224067B0"/>
  <w16cid:commentId w16cid:paraId="1718B2D6" w16cid:durableId="22406622"/>
  <w16cid:commentId w16cid:paraId="4BE7CD63" w16cid:durableId="22406641"/>
  <w16cid:commentId w16cid:paraId="53D2BD25" w16cid:durableId="22406777"/>
  <w16cid:commentId w16cid:paraId="7E2E3004" w16cid:durableId="2240682F"/>
  <w16cid:commentId w16cid:paraId="7560E15E" w16cid:durableId="2240685D"/>
  <w16cid:commentId w16cid:paraId="502AAB04" w16cid:durableId="224068AE"/>
  <w16cid:commentId w16cid:paraId="03B318DE" w16cid:durableId="224068D4"/>
  <w16cid:commentId w16cid:paraId="5ED3191B" w16cid:durableId="224068EE"/>
  <w16cid:commentId w16cid:paraId="06E963CA" w16cid:durableId="22406916"/>
  <w16cid:commentId w16cid:paraId="457705E7" w16cid:durableId="224069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mar Chattha">
    <w15:presenceInfo w15:providerId="Windows Live" w15:userId="0063e9c73229ba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2F1"/>
    <w:rsid w:val="000769EA"/>
    <w:rsid w:val="002643BE"/>
    <w:rsid w:val="00273A9D"/>
    <w:rsid w:val="00293081"/>
    <w:rsid w:val="00333E8A"/>
    <w:rsid w:val="00360DC0"/>
    <w:rsid w:val="00582551"/>
    <w:rsid w:val="005F72F1"/>
    <w:rsid w:val="006544BA"/>
    <w:rsid w:val="007D28E0"/>
    <w:rsid w:val="007F575E"/>
    <w:rsid w:val="008B182F"/>
    <w:rsid w:val="009B3C93"/>
    <w:rsid w:val="00B855B8"/>
    <w:rsid w:val="00B96062"/>
    <w:rsid w:val="00C4469A"/>
    <w:rsid w:val="00C74A2D"/>
    <w:rsid w:val="00D06EC1"/>
    <w:rsid w:val="00E96D2C"/>
    <w:rsid w:val="00F7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F558"/>
  <w15:chartTrackingRefBased/>
  <w15:docId w15:val="{64B37A47-6DDA-41C2-B2B5-9DCB418C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82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8B182F"/>
    <w:rPr>
      <w:rFonts w:ascii="Arial" w:eastAsia="Arial" w:hAnsi="Arial" w:cs="Arial"/>
      <w:sz w:val="52"/>
      <w:szCs w:val="52"/>
      <w:lang w:val="en"/>
    </w:rPr>
  </w:style>
  <w:style w:type="character" w:styleId="CommentReference">
    <w:name w:val="annotation reference"/>
    <w:basedOn w:val="DefaultParagraphFont"/>
    <w:uiPriority w:val="99"/>
    <w:semiHidden/>
    <w:unhideWhenUsed/>
    <w:rsid w:val="00293081"/>
    <w:rPr>
      <w:sz w:val="16"/>
      <w:szCs w:val="16"/>
    </w:rPr>
  </w:style>
  <w:style w:type="paragraph" w:styleId="CommentText">
    <w:name w:val="annotation text"/>
    <w:basedOn w:val="Normal"/>
    <w:link w:val="CommentTextChar"/>
    <w:uiPriority w:val="99"/>
    <w:semiHidden/>
    <w:unhideWhenUsed/>
    <w:rsid w:val="00293081"/>
    <w:pPr>
      <w:spacing w:line="240" w:lineRule="auto"/>
    </w:pPr>
    <w:rPr>
      <w:sz w:val="20"/>
      <w:szCs w:val="20"/>
    </w:rPr>
  </w:style>
  <w:style w:type="character" w:customStyle="1" w:styleId="CommentTextChar">
    <w:name w:val="Comment Text Char"/>
    <w:basedOn w:val="DefaultParagraphFont"/>
    <w:link w:val="CommentText"/>
    <w:uiPriority w:val="99"/>
    <w:semiHidden/>
    <w:rsid w:val="00293081"/>
    <w:rPr>
      <w:sz w:val="20"/>
      <w:szCs w:val="20"/>
    </w:rPr>
  </w:style>
  <w:style w:type="paragraph" w:styleId="CommentSubject">
    <w:name w:val="annotation subject"/>
    <w:basedOn w:val="CommentText"/>
    <w:next w:val="CommentText"/>
    <w:link w:val="CommentSubjectChar"/>
    <w:uiPriority w:val="99"/>
    <w:semiHidden/>
    <w:unhideWhenUsed/>
    <w:rsid w:val="00293081"/>
    <w:rPr>
      <w:b/>
      <w:bCs/>
    </w:rPr>
  </w:style>
  <w:style w:type="character" w:customStyle="1" w:styleId="CommentSubjectChar">
    <w:name w:val="Comment Subject Char"/>
    <w:basedOn w:val="CommentTextChar"/>
    <w:link w:val="CommentSubject"/>
    <w:uiPriority w:val="99"/>
    <w:semiHidden/>
    <w:rsid w:val="00293081"/>
    <w:rPr>
      <w:b/>
      <w:bCs/>
      <w:sz w:val="20"/>
      <w:szCs w:val="20"/>
    </w:rPr>
  </w:style>
  <w:style w:type="paragraph" w:styleId="BalloonText">
    <w:name w:val="Balloon Text"/>
    <w:basedOn w:val="Normal"/>
    <w:link w:val="BalloonTextChar"/>
    <w:uiPriority w:val="99"/>
    <w:semiHidden/>
    <w:unhideWhenUsed/>
    <w:rsid w:val="00293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6</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Omar Chattha</cp:lastModifiedBy>
  <cp:revision>11</cp:revision>
  <dcterms:created xsi:type="dcterms:W3CDTF">2020-03-25T05:54:00Z</dcterms:created>
  <dcterms:modified xsi:type="dcterms:W3CDTF">2020-04-14T11:56:00Z</dcterms:modified>
</cp:coreProperties>
</file>